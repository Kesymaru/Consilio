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ACC0C" w14:textId="77777777" w:rsidR="00FD3F24" w:rsidRDefault="00FD3F24" w:rsidP="00380C3B"/>
    <w:p w14:paraId="2E8A4841" w14:textId="7DB02386" w:rsidR="00FD3F24" w:rsidRPr="00C81074" w:rsidRDefault="00FD3F24" w:rsidP="00FD3F24">
      <w:pPr>
        <w:numPr>
          <w:ilvl w:val="0"/>
          <w:numId w:val="1"/>
        </w:numPr>
        <w:rPr>
          <w:highlight w:val="magenta"/>
          <w:rPrChange w:id="0" w:author="Andrey Alfaro" w:date="2013-03-14T10:00:00Z">
            <w:rPr/>
          </w:rPrChange>
        </w:rPr>
      </w:pPr>
      <w:r w:rsidRPr="00C81074">
        <w:rPr>
          <w:highlight w:val="magenta"/>
          <w:rPrChange w:id="1" w:author="Andrey Alfaro" w:date="2013-03-14T10:00:00Z">
            <w:rPr/>
          </w:rPrChange>
        </w:rPr>
        <w:t>Favor cotizarnos una </w:t>
      </w:r>
      <w:r w:rsidRPr="00C81074">
        <w:rPr>
          <w:b/>
          <w:bCs/>
          <w:i/>
          <w:iCs/>
          <w:highlight w:val="magenta"/>
          <w:u w:val="single"/>
          <w:rPrChange w:id="2" w:author="Andrey Alfaro" w:date="2013-03-14T10:00:00Z">
            <w:rPr>
              <w:b/>
              <w:bCs/>
              <w:i/>
              <w:iCs/>
              <w:u w:val="single"/>
            </w:rPr>
          </w:rPrChange>
        </w:rPr>
        <w:t>visualización de super-categorías, categorías y sub-categorías</w:t>
      </w:r>
      <w:r w:rsidRPr="00C81074">
        <w:rPr>
          <w:highlight w:val="magenta"/>
          <w:rPrChange w:id="3" w:author="Andrey Alfaro" w:date="2013-03-14T10:00:00Z">
            <w:rPr/>
          </w:rPrChange>
        </w:rPr>
        <w:t xml:space="preserve"> de manera tal que permita al cliente el tracking de forma amigable y moderna. </w:t>
      </w:r>
      <w:ins w:id="4" w:author="María Fernanda Esquivel R." w:date="2013-02-13T21:42:00Z">
        <w:r w:rsidR="000E0E06" w:rsidRPr="00C81074">
          <w:rPr>
            <w:highlight w:val="magenta"/>
            <w:rPrChange w:id="5" w:author="Andrey Alfaro" w:date="2013-03-14T10:00:00Z">
              <w:rPr/>
            </w:rPrChange>
          </w:rPr>
          <w:t>Ello debo incluir un despliegue de máximo 4 niveles.</w:t>
        </w:r>
      </w:ins>
    </w:p>
    <w:p w14:paraId="0A02BE42" w14:textId="344ABA7D" w:rsidR="00FD3F24" w:rsidRPr="00C81074" w:rsidRDefault="00FD3F24" w:rsidP="00FD3F24">
      <w:pPr>
        <w:numPr>
          <w:ilvl w:val="1"/>
          <w:numId w:val="1"/>
        </w:numPr>
        <w:rPr>
          <w:ins w:id="6" w:author="María Fernanda Esquivel R." w:date="2013-02-13T21:44:00Z"/>
          <w:highlight w:val="magenta"/>
          <w:rPrChange w:id="7" w:author="Andrey Alfaro" w:date="2013-03-14T10:00:00Z">
            <w:rPr>
              <w:ins w:id="8" w:author="María Fernanda Esquivel R." w:date="2013-02-13T21:44:00Z"/>
            </w:rPr>
          </w:rPrChange>
        </w:rPr>
      </w:pPr>
      <w:r w:rsidRPr="00C81074">
        <w:rPr>
          <w:highlight w:val="magenta"/>
          <w:rPrChange w:id="9" w:author="Andrey Alfaro" w:date="2013-03-14T10:00:00Z">
            <w:rPr/>
          </w:rPrChange>
        </w:rPr>
        <w:t xml:space="preserve">Cambiar la </w:t>
      </w:r>
      <w:r w:rsidR="005E200B" w:rsidRPr="00C81074">
        <w:rPr>
          <w:highlight w:val="magenta"/>
          <w:rPrChange w:id="10" w:author="Andrey Alfaro" w:date="2013-03-14T10:00:00Z">
            <w:rPr/>
          </w:rPrChange>
        </w:rPr>
        <w:t>visualización</w:t>
      </w:r>
      <w:r w:rsidRPr="00C81074">
        <w:rPr>
          <w:highlight w:val="magenta"/>
          <w:rPrChange w:id="11" w:author="Andrey Alfaro" w:date="2013-03-14T10:00:00Z">
            <w:rPr/>
          </w:rPrChange>
        </w:rPr>
        <w:t xml:space="preserve"> del cliente. Que las categorías que están seleccionadas queden con un color de fondo y que el espacio muerto de la derecha no se muestre hasta que se haga click en el artículo. Donde está el breadcrumb actual cambiar (Categorías, normas, artículo) por el nombre actual de lo seleccionado. Poner una flecha de back</w:t>
      </w:r>
      <w:ins w:id="12" w:author="María Fernanda Esquivel R." w:date="2013-02-13T21:44:00Z">
        <w:r w:rsidR="000E0E06" w:rsidRPr="00C81074">
          <w:rPr>
            <w:highlight w:val="magenta"/>
            <w:rPrChange w:id="13" w:author="Andrey Alfaro" w:date="2013-03-14T10:00:00Z">
              <w:rPr/>
            </w:rPrChange>
          </w:rPr>
          <w:t>.</w:t>
        </w:r>
      </w:ins>
    </w:p>
    <w:p w14:paraId="01A00572" w14:textId="77777777" w:rsidR="00C637DC" w:rsidRPr="00C81074" w:rsidRDefault="00C637DC">
      <w:pPr>
        <w:ind w:left="1440"/>
        <w:rPr>
          <w:ins w:id="14" w:author="María Fernanda Esquivel R." w:date="2013-02-13T21:44:00Z"/>
          <w:highlight w:val="magenta"/>
          <w:rPrChange w:id="15" w:author="Andrey Alfaro" w:date="2013-03-14T10:00:00Z">
            <w:rPr>
              <w:ins w:id="16" w:author="María Fernanda Esquivel R." w:date="2013-02-13T21:44:00Z"/>
            </w:rPr>
          </w:rPrChange>
        </w:rPr>
        <w:pPrChange w:id="17" w:author="María Fernanda Esquivel R." w:date="2013-02-13T21:44:00Z">
          <w:pPr>
            <w:numPr>
              <w:ilvl w:val="1"/>
              <w:numId w:val="1"/>
            </w:numPr>
            <w:tabs>
              <w:tab w:val="num" w:pos="1440"/>
            </w:tabs>
            <w:ind w:left="1440" w:hanging="360"/>
          </w:pPr>
        </w:pPrChange>
      </w:pPr>
    </w:p>
    <w:p w14:paraId="31E12108" w14:textId="7F75D8CB" w:rsidR="000E0E06" w:rsidRPr="00C81074" w:rsidRDefault="000E0E06">
      <w:pPr>
        <w:ind w:left="1440"/>
        <w:rPr>
          <w:ins w:id="18" w:author="María Fernanda Esquivel R." w:date="2013-02-13T21:44:00Z"/>
          <w:highlight w:val="magenta"/>
          <w:rPrChange w:id="19" w:author="Andrey Alfaro" w:date="2013-03-14T10:00:00Z">
            <w:rPr>
              <w:ins w:id="20" w:author="María Fernanda Esquivel R." w:date="2013-02-13T21:44:00Z"/>
            </w:rPr>
          </w:rPrChange>
        </w:rPr>
        <w:pPrChange w:id="21" w:author="María Fernanda Esquivel R." w:date="2013-02-13T21:44:00Z">
          <w:pPr>
            <w:numPr>
              <w:ilvl w:val="1"/>
              <w:numId w:val="1"/>
            </w:numPr>
            <w:tabs>
              <w:tab w:val="num" w:pos="1440"/>
            </w:tabs>
            <w:ind w:left="1440" w:hanging="360"/>
          </w:pPr>
        </w:pPrChange>
      </w:pPr>
      <w:ins w:id="22" w:author="María Fernanda Esquivel R." w:date="2013-02-13T21:44:00Z">
        <w:r w:rsidRPr="00C81074">
          <w:rPr>
            <w:highlight w:val="magenta"/>
            <w:rPrChange w:id="23" w:author="Andrey Alfaro" w:date="2013-03-14T10:00:00Z">
              <w:rPr/>
            </w:rPrChange>
          </w:rPr>
          <w:t>La idea es que hayan únicamente dos pantallas, una con la visualización del tracking (categorías, nombre de la norma y artículos asociados dentro de esa categoría).</w:t>
        </w:r>
      </w:ins>
    </w:p>
    <w:p w14:paraId="1CDBAE73" w14:textId="77777777" w:rsidR="00C637DC" w:rsidRPr="00C81074" w:rsidRDefault="00C637DC">
      <w:pPr>
        <w:ind w:left="1440"/>
        <w:rPr>
          <w:ins w:id="24" w:author="Andrey Alfaro" w:date="2013-02-25T10:54:00Z"/>
          <w:highlight w:val="magenta"/>
          <w:rPrChange w:id="25" w:author="Andrey Alfaro" w:date="2013-03-14T10:00:00Z">
            <w:rPr>
              <w:ins w:id="26" w:author="Andrey Alfaro" w:date="2013-02-25T10:54:00Z"/>
              <w:highlight w:val="yellow"/>
            </w:rPr>
          </w:rPrChange>
        </w:rPr>
        <w:pPrChange w:id="27" w:author="María Fernanda Esquivel R." w:date="2013-02-13T21:44:00Z">
          <w:pPr>
            <w:numPr>
              <w:ilvl w:val="1"/>
              <w:numId w:val="1"/>
            </w:numPr>
            <w:tabs>
              <w:tab w:val="num" w:pos="1440"/>
            </w:tabs>
            <w:ind w:left="1440" w:hanging="360"/>
          </w:pPr>
        </w:pPrChange>
      </w:pPr>
    </w:p>
    <w:p w14:paraId="4D638F1B" w14:textId="6147DC4F" w:rsidR="000E0E06" w:rsidRPr="00C81074" w:rsidRDefault="00C637DC">
      <w:pPr>
        <w:ind w:left="1440"/>
        <w:rPr>
          <w:ins w:id="28" w:author="María Fernanda Esquivel R." w:date="2013-02-13T21:44:00Z"/>
          <w:highlight w:val="magenta"/>
          <w:rPrChange w:id="29" w:author="Andrey Alfaro" w:date="2013-03-14T10:00:00Z">
            <w:rPr>
              <w:ins w:id="30" w:author="María Fernanda Esquivel R." w:date="2013-02-13T21:44:00Z"/>
            </w:rPr>
          </w:rPrChange>
        </w:rPr>
        <w:pPrChange w:id="31" w:author="María Fernanda Esquivel R." w:date="2013-02-13T21:44:00Z">
          <w:pPr>
            <w:numPr>
              <w:ilvl w:val="1"/>
              <w:numId w:val="1"/>
            </w:numPr>
            <w:tabs>
              <w:tab w:val="num" w:pos="1440"/>
            </w:tabs>
            <w:ind w:left="1440" w:hanging="360"/>
          </w:pPr>
        </w:pPrChange>
      </w:pPr>
      <w:ins w:id="32" w:author="Andrey Alfaro" w:date="2013-02-25T10:54:00Z">
        <w:r w:rsidRPr="00C81074">
          <w:rPr>
            <w:highlight w:val="magenta"/>
            <w:rPrChange w:id="33" w:author="Andrey Alfaro" w:date="2013-03-14T10:00:00Z">
              <w:rPr>
                <w:highlight w:val="yellow"/>
              </w:rPr>
            </w:rPrChange>
          </w:rPr>
          <w:tab/>
        </w:r>
      </w:ins>
    </w:p>
    <w:p w14:paraId="670AE9B7" w14:textId="6CA546AE" w:rsidR="000E0E06" w:rsidRPr="00C81074" w:rsidRDefault="000E0E06">
      <w:pPr>
        <w:ind w:left="1440"/>
        <w:rPr>
          <w:ins w:id="34" w:author="Andrey Alfaro" w:date="2013-02-25T11:33:00Z"/>
          <w:highlight w:val="magenta"/>
          <w:rPrChange w:id="35" w:author="Andrey Alfaro" w:date="2013-03-14T10:00:00Z">
            <w:rPr>
              <w:ins w:id="36" w:author="Andrey Alfaro" w:date="2013-02-25T11:33:00Z"/>
              <w:highlight w:val="yellow"/>
            </w:rPr>
          </w:rPrChange>
        </w:rPr>
        <w:pPrChange w:id="37" w:author="María Fernanda Esquivel R." w:date="2013-02-13T21:44:00Z">
          <w:pPr>
            <w:numPr>
              <w:ilvl w:val="1"/>
              <w:numId w:val="1"/>
            </w:numPr>
            <w:tabs>
              <w:tab w:val="num" w:pos="1440"/>
            </w:tabs>
            <w:ind w:left="1440" w:hanging="360"/>
          </w:pPr>
        </w:pPrChange>
      </w:pPr>
      <w:ins w:id="38" w:author="María Fernanda Esquivel R." w:date="2013-02-13T21:44:00Z">
        <w:r w:rsidRPr="00C81074">
          <w:rPr>
            <w:highlight w:val="magenta"/>
            <w:rPrChange w:id="39" w:author="Andrey Alfaro" w:date="2013-03-14T10:00:00Z">
              <w:rPr/>
            </w:rPrChange>
          </w:rPr>
          <w:t>La otra pantalla, sería la que tienen actualmente pero mejorada pero utilizando como referencia la</w:t>
        </w:r>
      </w:ins>
      <w:ins w:id="40" w:author="María Fernanda Esquivel R." w:date="2013-02-13T21:45:00Z">
        <w:r w:rsidR="002F2AC3" w:rsidRPr="00C81074">
          <w:rPr>
            <w:highlight w:val="magenta"/>
            <w:rPrChange w:id="41" w:author="Andrey Alfaro" w:date="2013-03-14T10:00:00Z">
              <w:rPr/>
            </w:rPrChange>
          </w:rPr>
          <w:t xml:space="preserve"> primer pantalla que nos había enviado por email. </w:t>
        </w:r>
      </w:ins>
    </w:p>
    <w:p w14:paraId="13769942" w14:textId="71BD2D6B" w:rsidR="00AA651B" w:rsidRPr="00AA651B" w:rsidRDefault="00AA651B">
      <w:pPr>
        <w:rPr>
          <w:ins w:id="42" w:author="Andrey Alfaro" w:date="2013-02-25T10:54:00Z"/>
          <w:rPrChange w:id="43" w:author="Andrey Alfaro" w:date="2013-02-25T11:34:00Z">
            <w:rPr>
              <w:ins w:id="44" w:author="Andrey Alfaro" w:date="2013-02-25T10:54:00Z"/>
              <w:highlight w:val="yellow"/>
            </w:rPr>
          </w:rPrChange>
        </w:rPr>
        <w:pPrChange w:id="45" w:author="Andrey Alfaro" w:date="2013-02-25T11:33:00Z">
          <w:pPr>
            <w:numPr>
              <w:ilvl w:val="1"/>
              <w:numId w:val="1"/>
            </w:numPr>
            <w:tabs>
              <w:tab w:val="num" w:pos="1440"/>
            </w:tabs>
            <w:ind w:left="1440" w:hanging="360"/>
          </w:pPr>
        </w:pPrChange>
      </w:pPr>
      <w:ins w:id="46" w:author="Andrey Alfaro" w:date="2013-02-25T11:33:00Z">
        <w:r w:rsidRPr="00AA651B">
          <w:rPr>
            <w:rPrChange w:id="47" w:author="Andrey Alfaro" w:date="2013-02-25T11:34:00Z">
              <w:rPr>
                <w:highlight w:val="yellow"/>
              </w:rPr>
            </w:rPrChange>
          </w:rPr>
          <w:t xml:space="preserve">   </w:t>
        </w:r>
        <w:r w:rsidRPr="00AA651B">
          <w:rPr>
            <w:rPrChange w:id="48" w:author="Andrey Alfaro" w:date="2013-02-25T11:34:00Z">
              <w:rPr>
                <w:highlight w:val="yellow"/>
              </w:rPr>
            </w:rPrChange>
          </w:rPr>
          <w:tab/>
        </w:r>
        <w:r w:rsidRPr="00AA651B">
          <w:rPr>
            <w:rPrChange w:id="49" w:author="Andrey Alfaro" w:date="2013-02-25T11:34:00Z">
              <w:rPr>
                <w:highlight w:val="yellow"/>
              </w:rPr>
            </w:rPrChange>
          </w:rPr>
          <w:tab/>
        </w:r>
        <w:r w:rsidRPr="00AA651B">
          <w:rPr>
            <w:highlight w:val="lightGray"/>
            <w:rPrChange w:id="50" w:author="Andrey Alfaro" w:date="2013-02-25T11:34:00Z">
              <w:rPr>
                <w:highlight w:val="yellow"/>
              </w:rPr>
            </w:rPrChange>
          </w:rPr>
          <w:t xml:space="preserve">( </w:t>
        </w:r>
      </w:ins>
      <w:ins w:id="51" w:author="Andrey Alfaro" w:date="2013-02-25T11:45:00Z">
        <w:r w:rsidR="0047343D" w:rsidRPr="00AA651B">
          <w:rPr>
            <w:highlight w:val="lightGray"/>
          </w:rPr>
          <w:t>Ventana</w:t>
        </w:r>
      </w:ins>
      <w:ins w:id="52" w:author="Andrey Alfaro" w:date="2013-02-25T11:33:00Z">
        <w:r w:rsidRPr="00AA651B">
          <w:rPr>
            <w:highlight w:val="lightGray"/>
            <w:rPrChange w:id="53" w:author="Andrey Alfaro" w:date="2013-02-25T11:34:00Z">
              <w:rPr>
                <w:highlight w:val="yellow"/>
              </w:rPr>
            </w:rPrChange>
          </w:rPr>
          <w:t xml:space="preserve"> de navegación para categorías,  </w:t>
        </w:r>
      </w:ins>
      <w:ins w:id="54" w:author="Andrey Alfaro" w:date="2013-02-25T11:35:00Z">
        <w:r w:rsidR="00AE4587">
          <w:rPr>
            <w:highlight w:val="lightGray"/>
          </w:rPr>
          <w:t>16 horas</w:t>
        </w:r>
      </w:ins>
      <w:ins w:id="55" w:author="Andrey Alfaro" w:date="2013-02-25T11:34:00Z">
        <w:r w:rsidRPr="00AA651B">
          <w:rPr>
            <w:highlight w:val="lightGray"/>
            <w:rPrChange w:id="56" w:author="Andrey Alfaro" w:date="2013-02-25T11:34:00Z">
              <w:rPr>
                <w:highlight w:val="yellow"/>
              </w:rPr>
            </w:rPrChange>
          </w:rPr>
          <w:t xml:space="preserve"> </w:t>
        </w:r>
      </w:ins>
      <w:ins w:id="57" w:author="Andrey Alfaro" w:date="2013-02-25T11:33:00Z">
        <w:r w:rsidRPr="00AA651B">
          <w:rPr>
            <w:highlight w:val="lightGray"/>
            <w:rPrChange w:id="58" w:author="Andrey Alfaro" w:date="2013-02-25T11:34:00Z">
              <w:rPr>
                <w:highlight w:val="yellow"/>
              </w:rPr>
            </w:rPrChange>
          </w:rPr>
          <w:t>)</w:t>
        </w:r>
      </w:ins>
    </w:p>
    <w:p w14:paraId="26056C4C" w14:textId="16A68338" w:rsidR="00C637DC" w:rsidDel="00C637DC" w:rsidRDefault="00C637DC">
      <w:pPr>
        <w:ind w:left="720" w:firstLine="720"/>
        <w:rPr>
          <w:del w:id="59" w:author="Andrey Alfaro" w:date="2013-02-25T10:54:00Z"/>
          <w:highlight w:val="yellow"/>
        </w:rPr>
        <w:pPrChange w:id="60" w:author="Andrey Alfaro" w:date="2013-02-25T11:33:00Z">
          <w:pPr>
            <w:numPr>
              <w:ilvl w:val="1"/>
              <w:numId w:val="1"/>
            </w:numPr>
            <w:tabs>
              <w:tab w:val="num" w:pos="1440"/>
            </w:tabs>
            <w:ind w:left="1440" w:hanging="360"/>
          </w:pPr>
        </w:pPrChange>
      </w:pPr>
    </w:p>
    <w:p w14:paraId="3BE752FA" w14:textId="77777777" w:rsidR="002F2AC3" w:rsidRPr="002F2AC3" w:rsidRDefault="002F2AC3">
      <w:pPr>
        <w:rPr>
          <w:ins w:id="61" w:author="María Fernanda Esquivel R." w:date="2013-02-13T21:46:00Z"/>
          <w:highlight w:val="yellow"/>
          <w:rPrChange w:id="62" w:author="María Fernanda Esquivel R." w:date="2013-02-13T21:50:00Z">
            <w:rPr>
              <w:ins w:id="63" w:author="María Fernanda Esquivel R." w:date="2013-02-13T21:46:00Z"/>
            </w:rPr>
          </w:rPrChange>
        </w:rPr>
        <w:pPrChange w:id="64" w:author="Andrey Alfaro" w:date="2013-02-25T10:54:00Z">
          <w:pPr>
            <w:numPr>
              <w:ilvl w:val="1"/>
              <w:numId w:val="1"/>
            </w:numPr>
            <w:tabs>
              <w:tab w:val="num" w:pos="1440"/>
            </w:tabs>
            <w:ind w:left="1440" w:hanging="360"/>
          </w:pPr>
        </w:pPrChange>
      </w:pPr>
    </w:p>
    <w:p w14:paraId="7270D753" w14:textId="77777777" w:rsidR="002F2AC3" w:rsidRPr="00B2571F" w:rsidRDefault="002F2AC3" w:rsidP="002F2AC3">
      <w:pPr>
        <w:numPr>
          <w:ilvl w:val="0"/>
          <w:numId w:val="1"/>
        </w:numPr>
        <w:rPr>
          <w:ins w:id="65" w:author="Andrey Alfaro" w:date="2013-02-25T10:43:00Z"/>
          <w:color w:val="365F91" w:themeColor="accent1" w:themeShade="BF"/>
          <w:highlight w:val="magenta"/>
          <w:rPrChange w:id="66" w:author="Andrey Alfaro" w:date="2013-03-15T16:19:00Z">
            <w:rPr>
              <w:ins w:id="67" w:author="Andrey Alfaro" w:date="2013-02-25T10:43:00Z"/>
              <w:b/>
              <w:bCs/>
              <w:color w:val="365F91" w:themeColor="accent1" w:themeShade="BF"/>
              <w:highlight w:val="yellow"/>
            </w:rPr>
          </w:rPrChange>
        </w:rPr>
      </w:pPr>
      <w:moveToRangeStart w:id="68" w:author="María Fernanda Esquivel R." w:date="2013-02-13T21:46:00Z" w:name="move222411346"/>
      <w:commentRangeStart w:id="69"/>
      <w:moveTo w:id="70" w:author="María Fernanda Esquivel R." w:date="2013-02-13T21:46:00Z">
        <w:r w:rsidRPr="00B2571F">
          <w:rPr>
            <w:color w:val="365F91" w:themeColor="accent1" w:themeShade="BF"/>
            <w:highlight w:val="magenta"/>
            <w:rPrChange w:id="71" w:author="Andrey Alfaro" w:date="2013-03-15T16:19:00Z">
              <w:rPr>
                <w:color w:val="365F91" w:themeColor="accent1" w:themeShade="BF"/>
              </w:rPr>
            </w:rPrChange>
          </w:rPr>
          <w:t xml:space="preserve">Orden de las casillas. </w:t>
        </w:r>
        <w:r w:rsidRPr="00B2571F">
          <w:rPr>
            <w:highlight w:val="magenta"/>
            <w:rPrChange w:id="72" w:author="Andrey Alfaro" w:date="2013-03-15T16:19:00Z">
              <w:rPr/>
            </w:rPrChange>
          </w:rPr>
          <w:t>Para efectos de visualización del cliente en el último nivel, al ser el RESUMEN lo más importante para el cliente, nos gustaría que se destaque este apartado, ya sea con un color y-o al posicionarlo en el centro y parte superior de la pantalla. Igualmente en orden de prioridad, el aspecto o peligro (observaciones), artículo, Permisos, Entidad, Sanciones, Observaciones del Cliente (nube anaranjada).</w:t>
        </w:r>
        <w:r w:rsidRPr="00B2571F">
          <w:rPr>
            <w:b/>
            <w:bCs/>
            <w:highlight w:val="magenta"/>
            <w:rPrChange w:id="73" w:author="Andrey Alfaro" w:date="2013-03-15T16:19:00Z">
              <w:rPr>
                <w:b/>
                <w:bCs/>
              </w:rPr>
            </w:rPrChange>
          </w:rPr>
          <w:t xml:space="preserve"> </w:t>
        </w:r>
        <w:r w:rsidRPr="00B2571F">
          <w:rPr>
            <w:b/>
            <w:bCs/>
            <w:color w:val="365F91" w:themeColor="accent1" w:themeShade="BF"/>
            <w:highlight w:val="magenta"/>
            <w:rPrChange w:id="74" w:author="Andrey Alfaro" w:date="2013-03-15T16:19:00Z">
              <w:rPr>
                <w:b/>
                <w:bCs/>
                <w:color w:val="365F91" w:themeColor="accent1" w:themeShade="BF"/>
              </w:rPr>
            </w:rPrChange>
          </w:rPr>
          <w:t>Darle un color al fondo del título resumen.</w:t>
        </w:r>
      </w:moveTo>
      <w:commentRangeEnd w:id="69"/>
      <w:r w:rsidR="00C637DC" w:rsidRPr="00B2571F">
        <w:rPr>
          <w:rStyle w:val="Refdecomentario"/>
          <w:highlight w:val="magenta"/>
          <w:rPrChange w:id="75" w:author="Andrey Alfaro" w:date="2013-03-15T16:19:00Z">
            <w:rPr>
              <w:rStyle w:val="Refdecomentario"/>
            </w:rPr>
          </w:rPrChange>
        </w:rPr>
        <w:commentReference w:id="69"/>
      </w:r>
    </w:p>
    <w:p w14:paraId="43C2747E" w14:textId="450B4A2A" w:rsidR="000D2567" w:rsidRPr="00AA651B" w:rsidRDefault="000D2567">
      <w:pPr>
        <w:ind w:left="720"/>
        <w:rPr>
          <w:ins w:id="76" w:author="Andrey Alfaro" w:date="2013-02-25T10:45:00Z"/>
          <w:color w:val="365F91" w:themeColor="accent1" w:themeShade="BF"/>
          <w:highlight w:val="lightGray"/>
          <w:rPrChange w:id="77" w:author="Andrey Alfaro" w:date="2013-02-25T11:33:00Z">
            <w:rPr>
              <w:ins w:id="78" w:author="Andrey Alfaro" w:date="2013-02-25T10:45:00Z"/>
              <w:color w:val="365F91" w:themeColor="accent1" w:themeShade="BF"/>
              <w:highlight w:val="yellow"/>
            </w:rPr>
          </w:rPrChange>
        </w:rPr>
        <w:pPrChange w:id="79" w:author="Andrey Alfaro" w:date="2013-02-25T10:43:00Z">
          <w:pPr>
            <w:numPr>
              <w:numId w:val="1"/>
            </w:numPr>
            <w:tabs>
              <w:tab w:val="num" w:pos="720"/>
            </w:tabs>
            <w:ind w:left="720" w:hanging="360"/>
          </w:pPr>
        </w:pPrChange>
      </w:pPr>
      <w:ins w:id="80" w:author="Andrey Alfaro" w:date="2013-02-25T10:43:00Z">
        <w:r w:rsidRPr="00AA651B">
          <w:rPr>
            <w:color w:val="365F91" w:themeColor="accent1" w:themeShade="BF"/>
            <w:highlight w:val="lightGray"/>
            <w:rPrChange w:id="81" w:author="Andrey Alfaro" w:date="2013-02-25T11:33:00Z">
              <w:rPr>
                <w:color w:val="365F91" w:themeColor="accent1" w:themeShade="BF"/>
                <w:highlight w:val="yellow"/>
              </w:rPr>
            </w:rPrChange>
          </w:rPr>
          <w:t xml:space="preserve">( </w:t>
        </w:r>
      </w:ins>
      <w:ins w:id="82" w:author="Andrey Alfaro" w:date="2013-03-14T09:59:00Z">
        <w:r w:rsidR="00C81074" w:rsidRPr="00AA651B">
          <w:rPr>
            <w:color w:val="365F91" w:themeColor="accent1" w:themeShade="BF"/>
            <w:highlight w:val="lightGray"/>
          </w:rPr>
          <w:t>Resaltar</w:t>
        </w:r>
      </w:ins>
      <w:ins w:id="83" w:author="Andrey Alfaro" w:date="2013-02-25T10:45:00Z">
        <w:r w:rsidRPr="00AA651B">
          <w:rPr>
            <w:color w:val="365F91" w:themeColor="accent1" w:themeShade="BF"/>
            <w:highlight w:val="lightGray"/>
            <w:rPrChange w:id="84" w:author="Andrey Alfaro" w:date="2013-02-25T11:33:00Z">
              <w:rPr>
                <w:color w:val="365F91" w:themeColor="accent1" w:themeShade="BF"/>
                <w:highlight w:val="yellow"/>
              </w:rPr>
            </w:rPrChange>
          </w:rPr>
          <w:t xml:space="preserve"> casilla de resumen </w:t>
        </w:r>
      </w:ins>
      <w:ins w:id="85" w:author="Andrey Alfaro" w:date="2013-02-25T10:56:00Z">
        <w:r w:rsidR="00C637DC" w:rsidRPr="00AA651B">
          <w:rPr>
            <w:color w:val="365F91" w:themeColor="accent1" w:themeShade="BF"/>
            <w:highlight w:val="lightGray"/>
            <w:rPrChange w:id="86" w:author="Andrey Alfaro" w:date="2013-02-25T11:33:00Z">
              <w:rPr>
                <w:color w:val="365F91" w:themeColor="accent1" w:themeShade="BF"/>
                <w:highlight w:val="yellow"/>
              </w:rPr>
            </w:rPrChange>
          </w:rPr>
          <w:t>2</w:t>
        </w:r>
      </w:ins>
      <w:ins w:id="87" w:author="Andrey Alfaro" w:date="2013-02-25T10:46:00Z">
        <w:r w:rsidRPr="00AA651B">
          <w:rPr>
            <w:color w:val="365F91" w:themeColor="accent1" w:themeShade="BF"/>
            <w:highlight w:val="lightGray"/>
            <w:rPrChange w:id="88" w:author="Andrey Alfaro" w:date="2013-02-25T11:33:00Z">
              <w:rPr>
                <w:color w:val="365F91" w:themeColor="accent1" w:themeShade="BF"/>
                <w:highlight w:val="yellow"/>
              </w:rPr>
            </w:rPrChange>
          </w:rPr>
          <w:t xml:space="preserve"> horas </w:t>
        </w:r>
      </w:ins>
      <w:ins w:id="89" w:author="Andrey Alfaro" w:date="2013-02-25T10:45:00Z">
        <w:r w:rsidRPr="00AA651B">
          <w:rPr>
            <w:color w:val="365F91" w:themeColor="accent1" w:themeShade="BF"/>
            <w:highlight w:val="lightGray"/>
            <w:rPrChange w:id="90" w:author="Andrey Alfaro" w:date="2013-02-25T11:33:00Z">
              <w:rPr>
                <w:color w:val="365F91" w:themeColor="accent1" w:themeShade="BF"/>
                <w:highlight w:val="yellow"/>
              </w:rPr>
            </w:rPrChange>
          </w:rPr>
          <w:t>)</w:t>
        </w:r>
      </w:ins>
    </w:p>
    <w:p w14:paraId="300549D1" w14:textId="77777777" w:rsidR="000D2567" w:rsidRPr="002F2AC3" w:rsidRDefault="000D2567">
      <w:pPr>
        <w:ind w:left="720"/>
        <w:rPr>
          <w:color w:val="365F91" w:themeColor="accent1" w:themeShade="BF"/>
          <w:highlight w:val="yellow"/>
          <w:rPrChange w:id="91" w:author="María Fernanda Esquivel R." w:date="2013-02-13T21:50:00Z">
            <w:rPr>
              <w:color w:val="365F91" w:themeColor="accent1" w:themeShade="BF"/>
            </w:rPr>
          </w:rPrChange>
        </w:rPr>
        <w:pPrChange w:id="92" w:author="Andrey Alfaro" w:date="2013-02-25T10:43:00Z">
          <w:pPr>
            <w:numPr>
              <w:numId w:val="1"/>
            </w:numPr>
            <w:tabs>
              <w:tab w:val="num" w:pos="720"/>
            </w:tabs>
            <w:ind w:left="720" w:hanging="360"/>
          </w:pPr>
        </w:pPrChange>
      </w:pPr>
      <w:bookmarkStart w:id="93" w:name="_GoBack"/>
      <w:bookmarkEnd w:id="93"/>
    </w:p>
    <w:p w14:paraId="6E016CC8" w14:textId="77777777" w:rsidR="002F2AC3" w:rsidRDefault="002F2AC3" w:rsidP="002F2AC3">
      <w:pPr>
        <w:numPr>
          <w:ilvl w:val="0"/>
          <w:numId w:val="1"/>
        </w:numPr>
        <w:rPr>
          <w:ins w:id="94" w:author="Andrey Alfaro" w:date="2013-02-25T10:44:00Z"/>
          <w:highlight w:val="yellow"/>
        </w:rPr>
      </w:pPr>
      <w:moveTo w:id="95" w:author="María Fernanda Esquivel R." w:date="2013-02-13T21:46:00Z">
        <w:r w:rsidRPr="002F2AC3">
          <w:rPr>
            <w:highlight w:val="yellow"/>
            <w:rPrChange w:id="96" w:author="María Fernanda Esquivel R." w:date="2013-02-13T21:50:00Z">
              <w:rPr/>
            </w:rPrChange>
          </w:rPr>
          <w:t>En esta misma línea, para efectos de ubicación y despliegue, se nos ocurre que el lado derecho se destine exclusivamente al artículo y a la nube naranja, y que en el lado izquierdo se incorporen las demás casillas. Igualmente, la casilla de resumen, nos gustaría que su borde venga en un color distinto. De igual manera para el resto de títulos (entidades, artículo, permisos, observaciones) que su texto esté en negrita (el objetivo es que se logre diferenciar).</w:t>
        </w:r>
      </w:moveTo>
    </w:p>
    <w:p w14:paraId="796B2AF7" w14:textId="5E8C4F1F" w:rsidR="000D2567" w:rsidRPr="00AA651B" w:rsidRDefault="000D2567">
      <w:pPr>
        <w:ind w:left="720"/>
        <w:rPr>
          <w:ins w:id="97" w:author="Andrey Alfaro" w:date="2013-02-25T10:45:00Z"/>
          <w:highlight w:val="lightGray"/>
          <w:rPrChange w:id="98" w:author="Andrey Alfaro" w:date="2013-02-25T11:33:00Z">
            <w:rPr>
              <w:ins w:id="99" w:author="Andrey Alfaro" w:date="2013-02-25T10:45:00Z"/>
              <w:highlight w:val="yellow"/>
            </w:rPr>
          </w:rPrChange>
        </w:rPr>
        <w:pPrChange w:id="100" w:author="Andrey Alfaro" w:date="2013-02-25T10:44:00Z">
          <w:pPr>
            <w:numPr>
              <w:numId w:val="1"/>
            </w:numPr>
            <w:tabs>
              <w:tab w:val="num" w:pos="720"/>
            </w:tabs>
            <w:ind w:left="720" w:hanging="360"/>
          </w:pPr>
        </w:pPrChange>
      </w:pPr>
      <w:ins w:id="101" w:author="Andrey Alfaro" w:date="2013-02-25T10:44:00Z">
        <w:r w:rsidRPr="00AA651B">
          <w:rPr>
            <w:highlight w:val="lightGray"/>
            <w:rPrChange w:id="102" w:author="Andrey Alfaro" w:date="2013-02-25T11:33:00Z">
              <w:rPr>
                <w:highlight w:val="yellow"/>
              </w:rPr>
            </w:rPrChange>
          </w:rPr>
          <w:t xml:space="preserve">( estilo casillas </w:t>
        </w:r>
      </w:ins>
      <w:ins w:id="103" w:author="Andrey Alfaro" w:date="2013-02-25T10:46:00Z">
        <w:r w:rsidRPr="00AA651B">
          <w:rPr>
            <w:highlight w:val="lightGray"/>
            <w:rPrChange w:id="104" w:author="Andrey Alfaro" w:date="2013-02-25T11:33:00Z">
              <w:rPr>
                <w:highlight w:val="yellow"/>
              </w:rPr>
            </w:rPrChange>
          </w:rPr>
          <w:t xml:space="preserve"> </w:t>
        </w:r>
      </w:ins>
      <w:ins w:id="105" w:author="Andrey Alfaro" w:date="2013-02-25T10:56:00Z">
        <w:r w:rsidR="00C637DC" w:rsidRPr="00AA651B">
          <w:rPr>
            <w:highlight w:val="lightGray"/>
            <w:rPrChange w:id="106" w:author="Andrey Alfaro" w:date="2013-02-25T11:33:00Z">
              <w:rPr>
                <w:highlight w:val="yellow"/>
              </w:rPr>
            </w:rPrChange>
          </w:rPr>
          <w:t xml:space="preserve">2 horas </w:t>
        </w:r>
      </w:ins>
      <w:ins w:id="107" w:author="Andrey Alfaro" w:date="2013-02-25T10:44:00Z">
        <w:r w:rsidRPr="00AA651B">
          <w:rPr>
            <w:highlight w:val="lightGray"/>
            <w:rPrChange w:id="108" w:author="Andrey Alfaro" w:date="2013-02-25T11:33:00Z">
              <w:rPr>
                <w:highlight w:val="yellow"/>
              </w:rPr>
            </w:rPrChange>
          </w:rPr>
          <w:t>)</w:t>
        </w:r>
      </w:ins>
    </w:p>
    <w:p w14:paraId="189AD849" w14:textId="77777777" w:rsidR="000D2567" w:rsidRPr="002F2AC3" w:rsidRDefault="000D2567">
      <w:pPr>
        <w:ind w:left="720"/>
        <w:rPr>
          <w:highlight w:val="yellow"/>
          <w:rPrChange w:id="109" w:author="María Fernanda Esquivel R." w:date="2013-02-13T21:50:00Z">
            <w:rPr/>
          </w:rPrChange>
        </w:rPr>
        <w:pPrChange w:id="110" w:author="Andrey Alfaro" w:date="2013-02-25T10:44:00Z">
          <w:pPr>
            <w:numPr>
              <w:numId w:val="1"/>
            </w:numPr>
            <w:tabs>
              <w:tab w:val="num" w:pos="720"/>
            </w:tabs>
            <w:ind w:left="720" w:hanging="360"/>
          </w:pPr>
        </w:pPrChange>
      </w:pPr>
    </w:p>
    <w:p w14:paraId="47B72892" w14:textId="77777777" w:rsidR="002F2AC3" w:rsidRPr="00C81074" w:rsidRDefault="002F2AC3" w:rsidP="002F2AC3">
      <w:pPr>
        <w:numPr>
          <w:ilvl w:val="0"/>
          <w:numId w:val="1"/>
        </w:numPr>
        <w:rPr>
          <w:highlight w:val="magenta"/>
          <w:rPrChange w:id="111" w:author="Andrey Alfaro" w:date="2013-03-14T10:00:00Z">
            <w:rPr/>
          </w:rPrChange>
        </w:rPr>
      </w:pPr>
      <w:commentRangeStart w:id="112"/>
      <w:moveTo w:id="113" w:author="María Fernanda Esquivel R." w:date="2013-02-13T21:46:00Z">
        <w:r w:rsidRPr="00C81074">
          <w:rPr>
            <w:highlight w:val="magenta"/>
            <w:rPrChange w:id="114" w:author="Andrey Alfaro" w:date="2013-03-14T10:00:00Z">
              <w:rPr/>
            </w:rPrChange>
          </w:rPr>
          <w:t>Buscar solución para cuando hay mucho texto en los artículos. Puede ser con scroll o una mejor solución. Puede ser la casilla de todo el ancho del espacio destinado a información</w:t>
        </w:r>
      </w:moveTo>
      <w:commentRangeEnd w:id="112"/>
      <w:r w:rsidR="00467993" w:rsidRPr="00C81074">
        <w:rPr>
          <w:rStyle w:val="Refdecomentario"/>
          <w:highlight w:val="magenta"/>
          <w:rPrChange w:id="115" w:author="Andrey Alfaro" w:date="2013-03-14T10:00:00Z">
            <w:rPr>
              <w:rStyle w:val="Refdecomentario"/>
            </w:rPr>
          </w:rPrChange>
        </w:rPr>
        <w:commentReference w:id="112"/>
      </w:r>
    </w:p>
    <w:moveToRangeEnd w:id="68"/>
    <w:p w14:paraId="34671A83" w14:textId="07682C8F" w:rsidR="002F2AC3" w:rsidRPr="00AA651B" w:rsidRDefault="000D2567">
      <w:pPr>
        <w:ind w:left="720"/>
        <w:rPr>
          <w:highlight w:val="lightGray"/>
          <w:rPrChange w:id="116" w:author="Andrey Alfaro" w:date="2013-02-25T11:33:00Z">
            <w:rPr/>
          </w:rPrChange>
        </w:rPr>
        <w:pPrChange w:id="117" w:author="Andrey Alfaro" w:date="2013-02-25T10:45:00Z">
          <w:pPr>
            <w:numPr>
              <w:ilvl w:val="1"/>
              <w:numId w:val="1"/>
            </w:numPr>
            <w:tabs>
              <w:tab w:val="num" w:pos="1440"/>
            </w:tabs>
            <w:ind w:left="1440" w:hanging="360"/>
          </w:pPr>
        </w:pPrChange>
      </w:pPr>
      <w:ins w:id="118" w:author="Andrey Alfaro" w:date="2013-02-25T10:45:00Z">
        <w:r w:rsidRPr="00AA651B">
          <w:rPr>
            <w:highlight w:val="lightGray"/>
            <w:rPrChange w:id="119" w:author="Andrey Alfaro" w:date="2013-02-25T11:33:00Z">
              <w:rPr>
                <w:highlight w:val="yellow"/>
              </w:rPr>
            </w:rPrChange>
          </w:rPr>
          <w:t>(scroll texto interno casilla 1 hora )</w:t>
        </w:r>
      </w:ins>
    </w:p>
    <w:p w14:paraId="1EC2B444" w14:textId="77777777" w:rsidR="00FD3F24" w:rsidRDefault="00FD3F24" w:rsidP="00FD3F24">
      <w:pPr>
        <w:ind w:left="720"/>
        <w:rPr>
          <w:ins w:id="120" w:author="María Fernanda Esquivel R." w:date="2013-02-13T21:49:00Z"/>
        </w:rPr>
      </w:pPr>
    </w:p>
    <w:p w14:paraId="7DBE8368" w14:textId="485DEED6" w:rsidR="002F2AC3" w:rsidRDefault="002F2AC3" w:rsidP="00FD3F24">
      <w:pPr>
        <w:ind w:left="720"/>
        <w:rPr>
          <w:ins w:id="121" w:author="María Fernanda Esquivel R." w:date="2013-02-13T21:50:00Z"/>
        </w:rPr>
      </w:pPr>
      <w:ins w:id="122" w:author="María Fernanda Esquivel R." w:date="2013-02-13T21:49:00Z">
        <w:r>
          <w:t>Nos gustaría que nos manden dos opciones de diseño antes de que se programe y a partir de ahí poder darles el visto bueno.</w:t>
        </w:r>
      </w:ins>
    </w:p>
    <w:p w14:paraId="56A054B1" w14:textId="73E6E666" w:rsidR="002F2AC3" w:rsidRDefault="002F2AC3" w:rsidP="00FD3F24">
      <w:pPr>
        <w:ind w:left="720"/>
        <w:rPr>
          <w:ins w:id="123" w:author="María Fernanda Esquivel R." w:date="2013-02-13T21:50:00Z"/>
        </w:rPr>
      </w:pPr>
    </w:p>
    <w:p w14:paraId="5FDDF90B" w14:textId="61A806AB" w:rsidR="002F2AC3" w:rsidRDefault="002F2AC3" w:rsidP="00FD3F24">
      <w:pPr>
        <w:ind w:left="720"/>
      </w:pPr>
      <w:ins w:id="124" w:author="María Fernanda Esquivel R." w:date="2013-02-13T21:50:00Z">
        <w:r>
          <w:t>ESTO ES PRIORIDAD NUMERO UNO</w:t>
        </w:r>
      </w:ins>
    </w:p>
    <w:p w14:paraId="589C42E0" w14:textId="77777777" w:rsidR="002F2AC3" w:rsidRDefault="002F2AC3" w:rsidP="002F2AC3">
      <w:pPr>
        <w:numPr>
          <w:ilvl w:val="0"/>
          <w:numId w:val="1"/>
        </w:numPr>
        <w:rPr>
          <w:ins w:id="125" w:author="María Fernanda Esquivel R." w:date="2013-02-13T21:48:00Z"/>
        </w:rPr>
      </w:pPr>
    </w:p>
    <w:p w14:paraId="28A2345F" w14:textId="77777777" w:rsidR="008853D8" w:rsidRPr="00467993" w:rsidRDefault="00380C3B" w:rsidP="00380C3B">
      <w:pPr>
        <w:numPr>
          <w:ilvl w:val="0"/>
          <w:numId w:val="1"/>
        </w:numPr>
        <w:rPr>
          <w:ins w:id="126" w:author="Andrey Alfaro" w:date="2013-02-25T11:23:00Z"/>
          <w:highlight w:val="yellow"/>
          <w:rPrChange w:id="127" w:author="Andrey Alfaro" w:date="2013-02-25T11:39:00Z">
            <w:rPr>
              <w:ins w:id="128" w:author="Andrey Alfaro" w:date="2013-02-25T11:23:00Z"/>
            </w:rPr>
          </w:rPrChange>
        </w:rPr>
      </w:pPr>
      <w:commentRangeStart w:id="129"/>
      <w:commentRangeStart w:id="130"/>
      <w:r w:rsidRPr="00467993">
        <w:rPr>
          <w:highlight w:val="yellow"/>
          <w:rPrChange w:id="131" w:author="Andrey Alfaro" w:date="2013-02-25T11:39:00Z">
            <w:rPr/>
          </w:rPrChange>
        </w:rPr>
        <w:lastRenderedPageBreak/>
        <w:t>El menú de </w:t>
      </w:r>
      <w:r w:rsidRPr="00467993">
        <w:rPr>
          <w:b/>
          <w:bCs/>
          <w:i/>
          <w:iCs/>
          <w:highlight w:val="yellow"/>
          <w:u w:val="single"/>
          <w:rPrChange w:id="132" w:author="Andrey Alfaro" w:date="2013-02-25T11:39:00Z">
            <w:rPr>
              <w:b/>
              <w:bCs/>
              <w:i/>
              <w:iCs/>
              <w:u w:val="single"/>
            </w:rPr>
          </w:rPrChange>
        </w:rPr>
        <w:t>"Categorías Incluidas" es muy amplio </w:t>
      </w:r>
      <w:r w:rsidRPr="00467993">
        <w:rPr>
          <w:highlight w:val="yellow"/>
          <w:rPrChange w:id="133" w:author="Andrey Alfaro" w:date="2013-02-25T11:39:00Z">
            <w:rPr/>
          </w:rPrChange>
        </w:rPr>
        <w:t>como para poder verificar si tengo todas las categorías incluidas. Añadido a esto, no viene en algún orden lógico (por ejemplo alfabéticamente). La solución que vemos es  prescindir de ese Menú (a mano derecha) y mantener estrictamente el menú de categorías y sub-categorías donde están habilitados los "checks".</w:t>
      </w:r>
      <w:r w:rsidR="005E200B" w:rsidRPr="00467993">
        <w:rPr>
          <w:highlight w:val="yellow"/>
          <w:rPrChange w:id="134" w:author="Andrey Alfaro" w:date="2013-02-25T11:39:00Z">
            <w:rPr/>
          </w:rPrChange>
        </w:rPr>
        <w:t xml:space="preserve"> A estas se le hace click derecho para seleccionar normas y artículos</w:t>
      </w:r>
      <w:ins w:id="135" w:author="María Fernanda Esquivel R." w:date="2013-02-13T22:03:00Z">
        <w:r w:rsidR="008922BA" w:rsidRPr="00467993">
          <w:rPr>
            <w:highlight w:val="yellow"/>
            <w:rPrChange w:id="136" w:author="Andrey Alfaro" w:date="2013-02-25T11:39:00Z">
              <w:rPr/>
            </w:rPrChange>
          </w:rPr>
          <w:t xml:space="preserve"> ESTO ES PRIORIDAD CINCO</w:t>
        </w:r>
      </w:ins>
      <w:commentRangeEnd w:id="129"/>
      <w:r w:rsidR="008853D8" w:rsidRPr="00467993">
        <w:rPr>
          <w:rStyle w:val="Refdecomentario"/>
          <w:highlight w:val="yellow"/>
          <w:rPrChange w:id="137" w:author="Andrey Alfaro" w:date="2013-02-25T11:39:00Z">
            <w:rPr>
              <w:rStyle w:val="Refdecomentario"/>
            </w:rPr>
          </w:rPrChange>
        </w:rPr>
        <w:commentReference w:id="129"/>
      </w:r>
      <w:commentRangeEnd w:id="130"/>
    </w:p>
    <w:p w14:paraId="49317553" w14:textId="20A01D9F" w:rsidR="008853D8" w:rsidRDefault="008853D8">
      <w:pPr>
        <w:ind w:left="720"/>
        <w:rPr>
          <w:ins w:id="138" w:author="Andrey Alfaro" w:date="2013-02-25T11:24:00Z"/>
        </w:rPr>
        <w:pPrChange w:id="139" w:author="Andrey Alfaro" w:date="2013-02-25T11:23:00Z">
          <w:pPr>
            <w:numPr>
              <w:numId w:val="1"/>
            </w:numPr>
            <w:tabs>
              <w:tab w:val="num" w:pos="720"/>
            </w:tabs>
            <w:ind w:left="720" w:hanging="360"/>
          </w:pPr>
        </w:pPrChange>
      </w:pPr>
      <w:ins w:id="140" w:author="Andrey Alfaro" w:date="2013-02-25T11:23:00Z">
        <w:r w:rsidRPr="00AA651B">
          <w:rPr>
            <w:highlight w:val="lightGray"/>
            <w:rPrChange w:id="141" w:author="Andrey Alfaro" w:date="2013-02-25T11:33:00Z">
              <w:rPr/>
            </w:rPrChange>
          </w:rPr>
          <w:t>(</w:t>
        </w:r>
      </w:ins>
      <w:ins w:id="142" w:author="Andrey Alfaro" w:date="2013-02-25T11:24:00Z">
        <w:r w:rsidRPr="00AA651B">
          <w:rPr>
            <w:highlight w:val="lightGray"/>
            <w:rPrChange w:id="143" w:author="Andrey Alfaro" w:date="2013-02-25T11:33:00Z">
              <w:rPr/>
            </w:rPrChange>
          </w:rPr>
          <w:t>Eliminar</w:t>
        </w:r>
      </w:ins>
      <w:ins w:id="144" w:author="Andrey Alfaro" w:date="2013-02-25T11:23:00Z">
        <w:r w:rsidRPr="00AA651B">
          <w:rPr>
            <w:highlight w:val="lightGray"/>
            <w:rPrChange w:id="145" w:author="Andrey Alfaro" w:date="2013-02-25T11:33:00Z">
              <w:rPr/>
            </w:rPrChange>
          </w:rPr>
          <w:t xml:space="preserve"> el menú de categorías incluidas y poner la opción en el menú de </w:t>
        </w:r>
      </w:ins>
      <w:ins w:id="146" w:author="Andrey Alfaro" w:date="2013-02-25T11:24:00Z">
        <w:r w:rsidRPr="00AA651B">
          <w:rPr>
            <w:highlight w:val="lightGray"/>
            <w:rPrChange w:id="147" w:author="Andrey Alfaro" w:date="2013-02-25T11:33:00Z">
              <w:rPr/>
            </w:rPrChange>
          </w:rPr>
          <w:t>categorías</w:t>
        </w:r>
      </w:ins>
      <w:ins w:id="148" w:author="Andrey Alfaro" w:date="2013-02-25T11:23:00Z">
        <w:r w:rsidRPr="00AA651B">
          <w:rPr>
            <w:highlight w:val="lightGray"/>
            <w:rPrChange w:id="149" w:author="Andrey Alfaro" w:date="2013-02-25T11:33:00Z">
              <w:rPr/>
            </w:rPrChange>
          </w:rPr>
          <w:t xml:space="preserve"> </w:t>
        </w:r>
      </w:ins>
      <w:ins w:id="150" w:author="Andrey Alfaro" w:date="2013-02-25T11:24:00Z">
        <w:r w:rsidRPr="00AA651B">
          <w:rPr>
            <w:highlight w:val="lightGray"/>
            <w:rPrChange w:id="151" w:author="Andrey Alfaro" w:date="2013-02-25T11:33:00Z">
              <w:rPr/>
            </w:rPrChange>
          </w:rPr>
          <w:t>y subcategorías 8 horas)</w:t>
        </w:r>
      </w:ins>
    </w:p>
    <w:p w14:paraId="16FD4E44" w14:textId="0863FC28" w:rsidR="000D2567" w:rsidRPr="00380C3B" w:rsidRDefault="008853D8">
      <w:pPr>
        <w:ind w:left="720"/>
        <w:pPrChange w:id="152" w:author="Andrey Alfaro" w:date="2013-02-25T10:47:00Z">
          <w:pPr>
            <w:numPr>
              <w:numId w:val="1"/>
            </w:numPr>
            <w:tabs>
              <w:tab w:val="num" w:pos="720"/>
            </w:tabs>
            <w:ind w:left="720" w:hanging="360"/>
          </w:pPr>
        </w:pPrChange>
      </w:pPr>
      <w:del w:id="153" w:author="Andrey Alfaro" w:date="2013-02-25T11:24:00Z">
        <w:r w:rsidDel="008853D8">
          <w:rPr>
            <w:rStyle w:val="Refdecomentario"/>
          </w:rPr>
          <w:commentReference w:id="130"/>
        </w:r>
      </w:del>
    </w:p>
    <w:p w14:paraId="4BB18545" w14:textId="38778265" w:rsidR="00380C3B" w:rsidRPr="00467993" w:rsidRDefault="00380C3B" w:rsidP="00380C3B">
      <w:pPr>
        <w:numPr>
          <w:ilvl w:val="0"/>
          <w:numId w:val="1"/>
        </w:numPr>
        <w:rPr>
          <w:ins w:id="154" w:author="Andrey Alfaro" w:date="2013-02-25T11:17:00Z"/>
          <w:highlight w:val="magenta"/>
          <w:rPrChange w:id="155" w:author="Andrey Alfaro" w:date="2013-02-25T11:40:00Z">
            <w:rPr>
              <w:ins w:id="156" w:author="Andrey Alfaro" w:date="2013-02-25T11:17:00Z"/>
              <w:highlight w:val="yellow"/>
            </w:rPr>
          </w:rPrChange>
        </w:rPr>
      </w:pPr>
      <w:commentRangeStart w:id="157"/>
      <w:r w:rsidRPr="00467993">
        <w:rPr>
          <w:highlight w:val="magenta"/>
          <w:rPrChange w:id="158" w:author="Andrey Alfaro" w:date="2013-02-25T11:40:00Z">
            <w:rPr/>
          </w:rPrChange>
        </w:rPr>
        <w:t>Al momento de vincular los artículos a las normas, nos despliega la </w:t>
      </w:r>
      <w:r w:rsidRPr="00467993">
        <w:rPr>
          <w:b/>
          <w:bCs/>
          <w:i/>
          <w:iCs/>
          <w:highlight w:val="magenta"/>
          <w:u w:val="single"/>
          <w:rPrChange w:id="159" w:author="Andrey Alfaro" w:date="2013-02-25T11:40:00Z">
            <w:rPr>
              <w:b/>
              <w:bCs/>
              <w:i/>
              <w:iCs/>
              <w:u w:val="single"/>
            </w:rPr>
          </w:rPrChange>
        </w:rPr>
        <w:t>totalidad de artículos que han sido asociados a una norma</w:t>
      </w:r>
      <w:r w:rsidRPr="00467993">
        <w:rPr>
          <w:highlight w:val="magenta"/>
          <w:rPrChange w:id="160" w:author="Andrey Alfaro" w:date="2013-02-25T11:40:00Z">
            <w:rPr/>
          </w:rPrChange>
        </w:rPr>
        <w:t>, independientemente de la super categoría y-o categoría a la que responden, haciendo más complicada la programación. Se nos ocurre como solución, que en la pantalla de edición/categorías, se agregue un menú como el que nos incluyeron para incluir los artículos que corresponden a esa categoría. De esa forma vamos a tener la posibilidad de tener visible un número más manejable. Consecuentemente no tienen que hacer ustedes pantallas de visualización tan extensas. </w:t>
      </w:r>
      <w:commentRangeEnd w:id="157"/>
      <w:r w:rsidR="00B25AC1">
        <w:rPr>
          <w:rStyle w:val="Refdecomentario"/>
        </w:rPr>
        <w:commentReference w:id="157"/>
      </w:r>
    </w:p>
    <w:p w14:paraId="70D5F0D9" w14:textId="2FB96F49" w:rsidR="008853D8" w:rsidRPr="008853D8" w:rsidRDefault="008853D8">
      <w:pPr>
        <w:ind w:left="720"/>
        <w:rPr>
          <w:ins w:id="161" w:author="María Fernanda Esquivel R." w:date="2013-02-13T21:51:00Z"/>
          <w:highlight w:val="lightGray"/>
          <w:rPrChange w:id="162" w:author="Andrey Alfaro" w:date="2013-02-25T11:17:00Z">
            <w:rPr>
              <w:ins w:id="163" w:author="María Fernanda Esquivel R." w:date="2013-02-13T21:51:00Z"/>
              <w:highlight w:val="yellow"/>
            </w:rPr>
          </w:rPrChange>
        </w:rPr>
        <w:pPrChange w:id="164" w:author="Andrey Alfaro" w:date="2013-02-25T11:17:00Z">
          <w:pPr>
            <w:numPr>
              <w:numId w:val="1"/>
            </w:numPr>
            <w:tabs>
              <w:tab w:val="num" w:pos="720"/>
            </w:tabs>
            <w:ind w:left="720" w:hanging="360"/>
          </w:pPr>
        </w:pPrChange>
      </w:pPr>
      <w:ins w:id="165" w:author="Andrey Alfaro" w:date="2013-02-25T11:17:00Z">
        <w:r w:rsidRPr="008853D8">
          <w:rPr>
            <w:highlight w:val="lightGray"/>
            <w:rPrChange w:id="166" w:author="Andrey Alfaro" w:date="2013-02-25T11:17:00Z">
              <w:rPr>
                <w:highlight w:val="yellow"/>
              </w:rPr>
            </w:rPrChange>
          </w:rPr>
          <w:t>( ? )</w:t>
        </w:r>
      </w:ins>
    </w:p>
    <w:p w14:paraId="0614A8A3" w14:textId="77777777" w:rsidR="002F2AC3" w:rsidRDefault="002F2AC3">
      <w:pPr>
        <w:rPr>
          <w:ins w:id="167" w:author="María Fernanda Esquivel R." w:date="2013-02-13T21:51:00Z"/>
          <w:highlight w:val="yellow"/>
        </w:rPr>
        <w:pPrChange w:id="168" w:author="María Fernanda Esquivel R." w:date="2013-02-13T21:51:00Z">
          <w:pPr>
            <w:numPr>
              <w:numId w:val="1"/>
            </w:numPr>
            <w:tabs>
              <w:tab w:val="num" w:pos="720"/>
            </w:tabs>
            <w:ind w:left="720" w:hanging="360"/>
          </w:pPr>
        </w:pPrChange>
      </w:pPr>
    </w:p>
    <w:p w14:paraId="5B10C409" w14:textId="4661F1E2" w:rsidR="002F2AC3" w:rsidRDefault="008922BA">
      <w:pPr>
        <w:rPr>
          <w:ins w:id="169" w:author="María Fernanda Esquivel R." w:date="2013-02-13T21:51:00Z"/>
          <w:highlight w:val="yellow"/>
        </w:rPr>
        <w:pPrChange w:id="170" w:author="María Fernanda Esquivel R." w:date="2013-02-13T21:51:00Z">
          <w:pPr>
            <w:numPr>
              <w:numId w:val="1"/>
            </w:numPr>
            <w:tabs>
              <w:tab w:val="num" w:pos="720"/>
            </w:tabs>
            <w:ind w:left="720" w:hanging="360"/>
          </w:pPr>
        </w:pPrChange>
      </w:pPr>
      <w:ins w:id="171" w:author="María Fernanda Esquivel R." w:date="2013-02-13T21:51:00Z">
        <w:r>
          <w:rPr>
            <w:highlight w:val="yellow"/>
          </w:rPr>
          <w:t>PRIORIDAD TRES</w:t>
        </w:r>
      </w:ins>
    </w:p>
    <w:p w14:paraId="619638E0" w14:textId="77777777" w:rsidR="002F2AC3" w:rsidRPr="002F2AC3" w:rsidRDefault="002F2AC3">
      <w:pPr>
        <w:pPrChange w:id="172" w:author="María Fernanda Esquivel R." w:date="2013-02-13T21:51:00Z">
          <w:pPr>
            <w:numPr>
              <w:numId w:val="1"/>
            </w:numPr>
            <w:tabs>
              <w:tab w:val="num" w:pos="720"/>
            </w:tabs>
            <w:ind w:left="720" w:hanging="360"/>
          </w:pPr>
        </w:pPrChange>
      </w:pPr>
    </w:p>
    <w:p w14:paraId="75E4A190" w14:textId="79344F4B" w:rsidR="00FD3F24" w:rsidRPr="00C81074" w:rsidRDefault="00380C3B" w:rsidP="00FD3F24">
      <w:pPr>
        <w:numPr>
          <w:ilvl w:val="0"/>
          <w:numId w:val="1"/>
        </w:numPr>
        <w:rPr>
          <w:ins w:id="173" w:author="Andrey Alfaro" w:date="2013-02-25T10:39:00Z"/>
          <w:highlight w:val="magenta"/>
          <w:rPrChange w:id="174" w:author="Andrey Alfaro" w:date="2013-03-14T10:01:00Z">
            <w:rPr>
              <w:ins w:id="175" w:author="Andrey Alfaro" w:date="2013-02-25T10:39:00Z"/>
            </w:rPr>
          </w:rPrChange>
        </w:rPr>
      </w:pPr>
      <w:commentRangeStart w:id="176"/>
      <w:r w:rsidRPr="00C81074">
        <w:rPr>
          <w:highlight w:val="magenta"/>
          <w:rPrChange w:id="177" w:author="Andrey Alfaro" w:date="2013-03-14T10:01:00Z">
            <w:rPr/>
          </w:rPrChange>
        </w:rPr>
        <w:t>A la hora de que a un cliente se le presenta un </w:t>
      </w:r>
      <w:r w:rsidRPr="00C81074">
        <w:rPr>
          <w:b/>
          <w:bCs/>
          <w:i/>
          <w:iCs/>
          <w:highlight w:val="magenta"/>
          <w:u w:val="single"/>
          <w:rPrChange w:id="178" w:author="Andrey Alfaro" w:date="2013-03-14T10:01:00Z">
            <w:rPr>
              <w:b/>
              <w:bCs/>
              <w:i/>
              <w:iCs/>
              <w:u w:val="single"/>
            </w:rPr>
          </w:rPrChange>
        </w:rPr>
        <w:t>error</w:t>
      </w:r>
      <w:r w:rsidRPr="00C81074">
        <w:rPr>
          <w:highlight w:val="magenta"/>
          <w:rPrChange w:id="179" w:author="Andrey Alfaro" w:date="2013-03-14T10:01:00Z">
            <w:rPr/>
          </w:rPrChange>
        </w:rPr>
        <w:t>, que este no sea visualizado por el cliente con el menú rojo que nos sale a nosotras. Una solución que vemos es que nos envíe inmediatamente un correo a nosotras para comunicarnos por ende con ustedes a la brevedad si no pudiéramos solucionarlo. Es esto posible?</w:t>
      </w:r>
      <w:ins w:id="180" w:author="María Fernanda Esquivel R." w:date="2013-02-13T22:03:00Z">
        <w:r w:rsidR="008922BA" w:rsidRPr="00C81074">
          <w:rPr>
            <w:highlight w:val="magenta"/>
            <w:rPrChange w:id="181" w:author="Andrey Alfaro" w:date="2013-03-14T10:01:00Z">
              <w:rPr/>
            </w:rPrChange>
          </w:rPr>
          <w:t xml:space="preserve"> ESTO ES PRIORIDAD DOS</w:t>
        </w:r>
      </w:ins>
      <w:commentRangeEnd w:id="176"/>
      <w:r w:rsidR="00C83D56" w:rsidRPr="00C81074">
        <w:rPr>
          <w:rStyle w:val="Refdecomentario"/>
          <w:highlight w:val="magenta"/>
          <w:rPrChange w:id="182" w:author="Andrey Alfaro" w:date="2013-03-14T10:01:00Z">
            <w:rPr>
              <w:rStyle w:val="Refdecomentario"/>
            </w:rPr>
          </w:rPrChange>
        </w:rPr>
        <w:commentReference w:id="176"/>
      </w:r>
    </w:p>
    <w:p w14:paraId="76BA1BC6" w14:textId="5CC8603B" w:rsidR="00C83D56" w:rsidRDefault="00C83D56">
      <w:pPr>
        <w:ind w:firstLine="720"/>
        <w:rPr>
          <w:ins w:id="183" w:author="María Fernanda Esquivel R." w:date="2013-02-13T21:52:00Z"/>
        </w:rPr>
        <w:pPrChange w:id="184" w:author="Andrey Alfaro" w:date="2013-02-25T11:50:00Z">
          <w:pPr>
            <w:numPr>
              <w:numId w:val="1"/>
            </w:numPr>
            <w:tabs>
              <w:tab w:val="num" w:pos="720"/>
            </w:tabs>
            <w:ind w:left="720" w:hanging="360"/>
          </w:pPr>
        </w:pPrChange>
      </w:pPr>
      <w:ins w:id="185" w:author="Andrey Alfaro" w:date="2013-02-25T10:39:00Z">
        <w:r w:rsidRPr="00C81074">
          <w:rPr>
            <w:highlight w:val="magenta"/>
            <w:rPrChange w:id="186" w:author="Andrey Alfaro" w:date="2013-03-14T10:01:00Z">
              <w:rPr/>
            </w:rPrChange>
          </w:rPr>
          <w:t>( 15 minutos)</w:t>
        </w:r>
      </w:ins>
    </w:p>
    <w:p w14:paraId="2C2CFADB" w14:textId="77777777" w:rsidR="002F2AC3" w:rsidRPr="00380C3B" w:rsidRDefault="002F2AC3">
      <w:pPr>
        <w:ind w:left="720"/>
        <w:pPrChange w:id="187" w:author="Andrey Alfaro" w:date="2013-02-25T11:50:00Z">
          <w:pPr>
            <w:numPr>
              <w:numId w:val="1"/>
            </w:numPr>
            <w:tabs>
              <w:tab w:val="num" w:pos="720"/>
            </w:tabs>
            <w:ind w:left="720" w:hanging="360"/>
          </w:pPr>
        </w:pPrChange>
      </w:pPr>
    </w:p>
    <w:p w14:paraId="5D4FDD7E" w14:textId="75DA2CD6" w:rsidR="00380C3B" w:rsidRPr="00506AB3" w:rsidRDefault="00380C3B" w:rsidP="00380C3B">
      <w:pPr>
        <w:numPr>
          <w:ilvl w:val="0"/>
          <w:numId w:val="1"/>
        </w:numPr>
        <w:rPr>
          <w:ins w:id="188" w:author="Andrey Alfaro" w:date="2013-02-25T11:01:00Z"/>
          <w:rPrChange w:id="189" w:author="Andrey Alfaro" w:date="2013-02-25T11:02:00Z">
            <w:rPr>
              <w:ins w:id="190" w:author="Andrey Alfaro" w:date="2013-02-25T11:01:00Z"/>
              <w:highlight w:val="magenta"/>
            </w:rPr>
          </w:rPrChange>
        </w:rPr>
      </w:pPr>
      <w:commentRangeStart w:id="191"/>
      <w:r w:rsidRPr="00C81074">
        <w:rPr>
          <w:highlight w:val="magenta"/>
          <w:rPrChange w:id="192" w:author="Andrey Alfaro" w:date="2013-03-14T10:01:00Z">
            <w:rPr/>
          </w:rPrChange>
        </w:rPr>
        <w:t>El mensaje (</w:t>
      </w:r>
      <w:r w:rsidRPr="00C81074">
        <w:rPr>
          <w:b/>
          <w:bCs/>
          <w:i/>
          <w:iCs/>
          <w:highlight w:val="magenta"/>
          <w:u w:val="single"/>
          <w:rPrChange w:id="193" w:author="Andrey Alfaro" w:date="2013-03-14T10:01:00Z">
            <w:rPr>
              <w:b/>
              <w:bCs/>
              <w:i/>
              <w:iCs/>
              <w:u w:val="single"/>
            </w:rPr>
          </w:rPrChange>
        </w:rPr>
        <w:t>nube anaranjada</w:t>
      </w:r>
      <w:r w:rsidRPr="00C81074">
        <w:rPr>
          <w:highlight w:val="magenta"/>
          <w:rPrChange w:id="194" w:author="Andrey Alfaro" w:date="2013-03-14T10:01:00Z">
            <w:rPr/>
          </w:rPrChange>
        </w:rPr>
        <w:t xml:space="preserve">) para los mensajes del cliente nos gustaría que haya una manera para que el cliente sepa si él le añadió un mensaje o no. En este momento si el cliente le agregara un mensaje, esto no podría ser confirmado o visualizado salvo que le den </w:t>
      </w:r>
      <w:del w:id="195" w:author="Andrey Alfaro" w:date="2013-02-25T11:42:00Z">
        <w:r w:rsidRPr="00C81074" w:rsidDel="00515579">
          <w:rPr>
            <w:highlight w:val="magenta"/>
            <w:rPrChange w:id="196" w:author="Andrey Alfaro" w:date="2013-03-14T10:01:00Z">
              <w:rPr/>
            </w:rPrChange>
          </w:rPr>
          <w:delText>click</w:delText>
        </w:r>
      </w:del>
      <w:ins w:id="197" w:author="Andrey Alfaro" w:date="2013-02-25T11:42:00Z">
        <w:r w:rsidR="00515579" w:rsidRPr="00C81074">
          <w:rPr>
            <w:highlight w:val="magenta"/>
            <w:rPrChange w:id="198" w:author="Andrey Alfaro" w:date="2013-03-14T10:01:00Z">
              <w:rPr/>
            </w:rPrChange>
          </w:rPr>
          <w:t>clic</w:t>
        </w:r>
      </w:ins>
      <w:r w:rsidRPr="00C81074">
        <w:rPr>
          <w:highlight w:val="magenta"/>
          <w:rPrChange w:id="199" w:author="Andrey Alfaro" w:date="2013-03-14T10:01:00Z">
            <w:rPr/>
          </w:rPrChange>
        </w:rPr>
        <w:t xml:space="preserve"> a la nube</w:t>
      </w:r>
      <w:r w:rsidRPr="00506AB3">
        <w:t>.</w:t>
      </w:r>
    </w:p>
    <w:p w14:paraId="5334D7DF" w14:textId="491D45AB" w:rsidR="00C637DC" w:rsidRDefault="00515579">
      <w:pPr>
        <w:ind w:left="1440" w:hanging="720"/>
        <w:rPr>
          <w:ins w:id="200" w:author="Andrey Alfaro" w:date="2013-02-25T11:27:00Z"/>
          <w:color w:val="1F497D" w:themeColor="text2"/>
        </w:rPr>
        <w:pPrChange w:id="201" w:author="Andrey Alfaro" w:date="2013-02-25T11:02:00Z">
          <w:pPr>
            <w:numPr>
              <w:numId w:val="1"/>
            </w:numPr>
            <w:tabs>
              <w:tab w:val="num" w:pos="720"/>
            </w:tabs>
            <w:ind w:left="720" w:hanging="360"/>
          </w:pPr>
        </w:pPrChange>
      </w:pPr>
      <w:ins w:id="202" w:author="Andrey Alfaro" w:date="2013-02-25T11:42:00Z">
        <w:r w:rsidRPr="008853D8">
          <w:rPr>
            <w:color w:val="1F497D" w:themeColor="text2"/>
            <w:highlight w:val="lightGray"/>
          </w:rPr>
          <w:t>(Comentarios</w:t>
        </w:r>
      </w:ins>
      <w:ins w:id="203" w:author="Andrey Alfaro" w:date="2013-02-25T11:01:00Z">
        <w:r w:rsidR="00C637DC" w:rsidRPr="008853D8">
          <w:rPr>
            <w:color w:val="1F497D" w:themeColor="text2"/>
            <w:highlight w:val="lightGray"/>
            <w:rPrChange w:id="204" w:author="Andrey Alfaro" w:date="2013-02-25T11:15:00Z">
              <w:rPr>
                <w:highlight w:val="magenta"/>
              </w:rPr>
            </w:rPrChange>
          </w:rPr>
          <w:t xml:space="preserve"> </w:t>
        </w:r>
      </w:ins>
      <w:ins w:id="205" w:author="Andrey Alfaro" w:date="2013-02-25T11:42:00Z">
        <w:r w:rsidR="00F24A86">
          <w:rPr>
            <w:color w:val="1F497D" w:themeColor="text2"/>
            <w:highlight w:val="lightGray"/>
          </w:rPr>
          <w:t>li</w:t>
        </w:r>
      </w:ins>
      <w:ins w:id="206" w:author="Andrey Alfaro" w:date="2013-02-25T11:54:00Z">
        <w:r w:rsidR="00F24A86">
          <w:rPr>
            <w:color w:val="1F497D" w:themeColor="text2"/>
            <w:highlight w:val="lightGray"/>
          </w:rPr>
          <w:t>v</w:t>
        </w:r>
      </w:ins>
      <w:ins w:id="207" w:author="Andrey Alfaro" w:date="2013-02-25T11:42:00Z">
        <w:r w:rsidRPr="008853D8">
          <w:rPr>
            <w:color w:val="1F497D" w:themeColor="text2"/>
            <w:highlight w:val="lightGray"/>
          </w:rPr>
          <w:t>e</w:t>
        </w:r>
      </w:ins>
      <w:ins w:id="208" w:author="Andrey Alfaro" w:date="2013-02-25T11:01:00Z">
        <w:r w:rsidR="00C637DC" w:rsidRPr="008853D8">
          <w:rPr>
            <w:color w:val="1F497D" w:themeColor="text2"/>
            <w:highlight w:val="lightGray"/>
            <w:rPrChange w:id="209" w:author="Andrey Alfaro" w:date="2013-02-25T11:15:00Z">
              <w:rPr>
                <w:highlight w:val="magenta"/>
              </w:rPr>
            </w:rPrChange>
          </w:rPr>
          <w:t xml:space="preserve">  4 horas)</w:t>
        </w:r>
        <w:commentRangeEnd w:id="191"/>
        <w:r w:rsidR="00C637DC" w:rsidRPr="008853D8">
          <w:rPr>
            <w:rStyle w:val="Refdecomentario"/>
            <w:color w:val="1F497D" w:themeColor="text2"/>
            <w:highlight w:val="lightGray"/>
            <w:rPrChange w:id="210" w:author="Andrey Alfaro" w:date="2013-02-25T11:15:00Z">
              <w:rPr>
                <w:rStyle w:val="Refdecomentario"/>
              </w:rPr>
            </w:rPrChange>
          </w:rPr>
          <w:commentReference w:id="191"/>
        </w:r>
      </w:ins>
    </w:p>
    <w:p w14:paraId="055E6C8D" w14:textId="7C27A598" w:rsidR="00AA651B" w:rsidRPr="008853D8" w:rsidRDefault="00AA651B">
      <w:pPr>
        <w:ind w:left="1440" w:hanging="720"/>
        <w:rPr>
          <w:ins w:id="211" w:author="Andrey Alfaro" w:date="2013-02-25T10:49:00Z"/>
          <w:color w:val="1F497D" w:themeColor="text2"/>
          <w:rPrChange w:id="212" w:author="Andrey Alfaro" w:date="2013-02-25T11:14:00Z">
            <w:rPr>
              <w:ins w:id="213" w:author="Andrey Alfaro" w:date="2013-02-25T10:49:00Z"/>
            </w:rPr>
          </w:rPrChange>
        </w:rPr>
        <w:pPrChange w:id="214" w:author="Andrey Alfaro" w:date="2013-02-25T11:02:00Z">
          <w:pPr>
            <w:numPr>
              <w:numId w:val="1"/>
            </w:numPr>
            <w:tabs>
              <w:tab w:val="num" w:pos="720"/>
            </w:tabs>
            <w:ind w:left="720" w:hanging="360"/>
          </w:pPr>
        </w:pPrChange>
      </w:pPr>
      <w:commentRangeStart w:id="215"/>
      <w:ins w:id="216" w:author="Andrey Alfaro" w:date="2013-02-25T11:27:00Z">
        <w:r w:rsidRPr="00AA651B">
          <w:rPr>
            <w:color w:val="1F497D" w:themeColor="text2"/>
            <w:highlight w:val="lightGray"/>
            <w:rPrChange w:id="217" w:author="Andrey Alfaro" w:date="2013-02-25T11:32:00Z">
              <w:rPr>
                <w:color w:val="1F497D" w:themeColor="text2"/>
              </w:rPr>
            </w:rPrChange>
          </w:rPr>
          <w:t>(</w:t>
        </w:r>
      </w:ins>
      <w:ins w:id="218" w:author="Andrey Alfaro" w:date="2013-02-25T11:42:00Z">
        <w:r w:rsidR="00515579" w:rsidRPr="00AA651B">
          <w:rPr>
            <w:color w:val="1F497D" w:themeColor="text2"/>
            <w:highlight w:val="lightGray"/>
          </w:rPr>
          <w:t>Administrador</w:t>
        </w:r>
      </w:ins>
      <w:ins w:id="219" w:author="Andrey Alfaro" w:date="2013-02-25T11:27:00Z">
        <w:r w:rsidRPr="00AA651B">
          <w:rPr>
            <w:color w:val="1F497D" w:themeColor="text2"/>
            <w:highlight w:val="lightGray"/>
            <w:rPrChange w:id="220" w:author="Andrey Alfaro" w:date="2013-02-25T11:32:00Z">
              <w:rPr>
                <w:color w:val="1F497D" w:themeColor="text2"/>
              </w:rPr>
            </w:rPrChange>
          </w:rPr>
          <w:t xml:space="preserve"> de comentarios 16 </w:t>
        </w:r>
      </w:ins>
      <w:commentRangeEnd w:id="215"/>
      <w:ins w:id="221" w:author="Andrey Alfaro" w:date="2013-02-25T11:42:00Z">
        <w:r w:rsidR="00515579" w:rsidRPr="00AA651B">
          <w:rPr>
            <w:color w:val="1F497D" w:themeColor="text2"/>
            <w:highlight w:val="lightGray"/>
          </w:rPr>
          <w:t>horas)</w:t>
        </w:r>
      </w:ins>
      <w:ins w:id="222" w:author="Andrey Alfaro" w:date="2013-02-25T11:28:00Z">
        <w:r w:rsidRPr="00AA651B">
          <w:rPr>
            <w:rStyle w:val="Refdecomentario"/>
            <w:highlight w:val="lightGray"/>
            <w:rPrChange w:id="223" w:author="Andrey Alfaro" w:date="2013-02-25T11:32:00Z">
              <w:rPr>
                <w:rStyle w:val="Refdecomentario"/>
              </w:rPr>
            </w:rPrChange>
          </w:rPr>
          <w:commentReference w:id="215"/>
        </w:r>
      </w:ins>
    </w:p>
    <w:p w14:paraId="08CAD355" w14:textId="77777777" w:rsidR="000D2567" w:rsidRPr="00380C3B" w:rsidRDefault="000D2567">
      <w:pPr>
        <w:pPrChange w:id="224" w:author="Andrey Alfaro" w:date="2013-02-25T10:49:00Z">
          <w:pPr>
            <w:numPr>
              <w:numId w:val="1"/>
            </w:numPr>
            <w:tabs>
              <w:tab w:val="num" w:pos="720"/>
            </w:tabs>
            <w:ind w:left="720" w:hanging="360"/>
          </w:pPr>
        </w:pPrChange>
      </w:pPr>
    </w:p>
    <w:p w14:paraId="1BB5CD6A" w14:textId="77777777" w:rsidR="008922BA" w:rsidRDefault="00380C3B" w:rsidP="00380C3B">
      <w:pPr>
        <w:numPr>
          <w:ilvl w:val="0"/>
          <w:numId w:val="1"/>
        </w:numPr>
        <w:rPr>
          <w:ins w:id="225" w:author="María Fernanda Esquivel R." w:date="2013-02-13T22:04:00Z"/>
        </w:rPr>
      </w:pPr>
      <w:commentRangeStart w:id="226"/>
      <w:r w:rsidRPr="00380C3B">
        <w:t>Cotizarnos una </w:t>
      </w:r>
      <w:r w:rsidRPr="00380C3B">
        <w:rPr>
          <w:b/>
          <w:bCs/>
          <w:i/>
          <w:iCs/>
          <w:u w:val="single"/>
        </w:rPr>
        <w:t>forma de alerta</w:t>
      </w:r>
      <w:r w:rsidRPr="00380C3B">
        <w:t> para aquellos usuarios que permanezcan en el sitio. Se nos ocurre una notificación a nosotras de que por ejemplo el cliente lleva más de 3 horas online. </w:t>
      </w:r>
      <w:ins w:id="227" w:author="María Fernanda Esquivel R." w:date="2013-02-13T21:54:00Z">
        <w:r w:rsidR="002F2AC3">
          <w:t>ESTO HABIAMOS HABLADO DE QUE IBAMOS A TENER COMO UN DIARIO. EN OTRAS PALABRAS UN ACCESO PERMANENTE A LOS USUARIOS, ASI COMO A LOS TIEMPOS DE USO</w:t>
        </w:r>
      </w:ins>
      <w:ins w:id="228" w:author="María Fernanda Esquivel R." w:date="2013-02-13T22:04:00Z">
        <w:r w:rsidR="008922BA">
          <w:t xml:space="preserve"> </w:t>
        </w:r>
      </w:ins>
    </w:p>
    <w:p w14:paraId="5BF10270" w14:textId="23DA3C68" w:rsidR="00380C3B" w:rsidRDefault="008922BA">
      <w:pPr>
        <w:ind w:left="720"/>
        <w:rPr>
          <w:ins w:id="229" w:author="Andrey Alfaro" w:date="2013-02-25T10:36:00Z"/>
        </w:rPr>
        <w:pPrChange w:id="230" w:author="María Fernanda Esquivel R." w:date="2013-02-13T22:04:00Z">
          <w:pPr>
            <w:numPr>
              <w:numId w:val="1"/>
            </w:numPr>
            <w:tabs>
              <w:tab w:val="num" w:pos="720"/>
            </w:tabs>
            <w:ind w:left="720" w:hanging="360"/>
          </w:pPr>
        </w:pPrChange>
      </w:pPr>
      <w:ins w:id="231" w:author="María Fernanda Esquivel R." w:date="2013-02-13T22:04:00Z">
        <w:r>
          <w:t>ESTO ES PRIORIDAD SEIS</w:t>
        </w:r>
      </w:ins>
      <w:commentRangeEnd w:id="226"/>
      <w:r w:rsidR="00C83D56">
        <w:rPr>
          <w:rStyle w:val="Refdecomentario"/>
        </w:rPr>
        <w:commentReference w:id="226"/>
      </w:r>
    </w:p>
    <w:p w14:paraId="423372FF" w14:textId="61ACC9AD" w:rsidR="00C83D56" w:rsidRPr="00506AB3" w:rsidRDefault="00C637DC">
      <w:pPr>
        <w:ind w:left="720"/>
        <w:rPr>
          <w:ins w:id="232" w:author="Andrey Alfaro" w:date="2013-02-25T10:36:00Z"/>
          <w:color w:val="1F497D" w:themeColor="text2"/>
          <w:rPrChange w:id="233" w:author="Andrey Alfaro" w:date="2013-02-25T11:14:00Z">
            <w:rPr>
              <w:ins w:id="234" w:author="Andrey Alfaro" w:date="2013-02-25T10:36:00Z"/>
            </w:rPr>
          </w:rPrChange>
        </w:rPr>
        <w:pPrChange w:id="235" w:author="María Fernanda Esquivel R." w:date="2013-02-13T22:04:00Z">
          <w:pPr>
            <w:numPr>
              <w:numId w:val="1"/>
            </w:numPr>
            <w:tabs>
              <w:tab w:val="num" w:pos="720"/>
            </w:tabs>
            <w:ind w:left="720" w:hanging="360"/>
          </w:pPr>
        </w:pPrChange>
      </w:pPr>
      <w:ins w:id="236" w:author="Andrey Alfaro" w:date="2013-02-25T10:59:00Z">
        <w:r w:rsidRPr="008853D8">
          <w:rPr>
            <w:color w:val="1F497D" w:themeColor="text2"/>
            <w:highlight w:val="lightGray"/>
            <w:rPrChange w:id="237" w:author="Andrey Alfaro" w:date="2013-02-25T11:15:00Z">
              <w:rPr/>
            </w:rPrChange>
          </w:rPr>
          <w:t>(</w:t>
        </w:r>
      </w:ins>
      <w:ins w:id="238" w:author="Andrey Alfaro" w:date="2013-02-25T10:36:00Z">
        <w:r w:rsidR="00C83D56" w:rsidRPr="008853D8">
          <w:rPr>
            <w:color w:val="1F497D" w:themeColor="text2"/>
            <w:highlight w:val="lightGray"/>
            <w:rPrChange w:id="239" w:author="Andrey Alfaro" w:date="2013-02-25T11:15:00Z">
              <w:rPr/>
            </w:rPrChange>
          </w:rPr>
          <w:t xml:space="preserve">Dashboard con logs y tiempos de </w:t>
        </w:r>
      </w:ins>
      <w:ins w:id="240" w:author="Andrey Alfaro" w:date="2013-02-25T10:39:00Z">
        <w:r w:rsidR="00C83D56" w:rsidRPr="008853D8">
          <w:rPr>
            <w:color w:val="1F497D" w:themeColor="text2"/>
            <w:highlight w:val="lightGray"/>
            <w:rPrChange w:id="241" w:author="Andrey Alfaro" w:date="2013-02-25T11:15:00Z">
              <w:rPr/>
            </w:rPrChange>
          </w:rPr>
          <w:t>usó</w:t>
        </w:r>
      </w:ins>
      <w:ins w:id="242" w:author="Andrey Alfaro" w:date="2013-02-25T10:36:00Z">
        <w:r w:rsidR="00C83D56" w:rsidRPr="008853D8">
          <w:rPr>
            <w:color w:val="1F497D" w:themeColor="text2"/>
            <w:highlight w:val="lightGray"/>
            <w:rPrChange w:id="243" w:author="Andrey Alfaro" w:date="2013-02-25T11:15:00Z">
              <w:rPr/>
            </w:rPrChange>
          </w:rPr>
          <w:t xml:space="preserve"> de los clientes</w:t>
        </w:r>
      </w:ins>
      <w:ins w:id="244" w:author="Andrey Alfaro" w:date="2013-02-25T10:38:00Z">
        <w:r w:rsidRPr="008853D8">
          <w:rPr>
            <w:color w:val="1F497D" w:themeColor="text2"/>
            <w:highlight w:val="lightGray"/>
            <w:rPrChange w:id="245" w:author="Andrey Alfaro" w:date="2013-02-25T11:15:00Z">
              <w:rPr/>
            </w:rPrChange>
          </w:rPr>
          <w:t xml:space="preserve"> </w:t>
        </w:r>
      </w:ins>
      <w:ins w:id="246" w:author="Andrey Alfaro" w:date="2013-02-25T11:28:00Z">
        <w:r w:rsidR="00AA651B">
          <w:rPr>
            <w:color w:val="1F497D" w:themeColor="text2"/>
            <w:highlight w:val="lightGray"/>
          </w:rPr>
          <w:t>16 horas</w:t>
        </w:r>
      </w:ins>
      <w:ins w:id="247" w:author="Andrey Alfaro" w:date="2013-02-25T10:38:00Z">
        <w:r w:rsidR="00C83D56" w:rsidRPr="008853D8">
          <w:rPr>
            <w:color w:val="1F497D" w:themeColor="text2"/>
            <w:highlight w:val="lightGray"/>
            <w:rPrChange w:id="248" w:author="Andrey Alfaro" w:date="2013-02-25T11:15:00Z">
              <w:rPr/>
            </w:rPrChange>
          </w:rPr>
          <w:t>)</w:t>
        </w:r>
      </w:ins>
    </w:p>
    <w:p w14:paraId="094AF80F" w14:textId="77777777" w:rsidR="00C83D56" w:rsidRPr="00380C3B" w:rsidRDefault="00C83D56">
      <w:pPr>
        <w:ind w:left="720"/>
        <w:pPrChange w:id="249" w:author="María Fernanda Esquivel R." w:date="2013-02-13T22:04:00Z">
          <w:pPr>
            <w:numPr>
              <w:numId w:val="1"/>
            </w:numPr>
            <w:tabs>
              <w:tab w:val="num" w:pos="720"/>
            </w:tabs>
            <w:ind w:left="720" w:hanging="360"/>
          </w:pPr>
        </w:pPrChange>
      </w:pPr>
    </w:p>
    <w:p w14:paraId="47F77075" w14:textId="7EF6CDA8" w:rsidR="00380C3B" w:rsidRPr="000D2567" w:rsidRDefault="00380C3B" w:rsidP="00380C3B">
      <w:pPr>
        <w:numPr>
          <w:ilvl w:val="0"/>
          <w:numId w:val="1"/>
        </w:numPr>
        <w:rPr>
          <w:ins w:id="250" w:author="Andrey Alfaro" w:date="2013-02-25T10:49:00Z"/>
          <w:rPrChange w:id="251" w:author="Andrey Alfaro" w:date="2013-02-25T10:49:00Z">
            <w:rPr>
              <w:ins w:id="252" w:author="Andrey Alfaro" w:date="2013-02-25T10:49:00Z"/>
              <w:color w:val="365F91" w:themeColor="accent1" w:themeShade="BF"/>
            </w:rPr>
          </w:rPrChange>
        </w:rPr>
      </w:pPr>
      <w:commentRangeStart w:id="253"/>
      <w:r w:rsidRPr="00380C3B">
        <w:t>Para efectos de </w:t>
      </w:r>
      <w:r w:rsidRPr="00380C3B">
        <w:rPr>
          <w:b/>
          <w:bCs/>
          <w:i/>
          <w:iCs/>
          <w:u w:val="single"/>
        </w:rPr>
        <w:t>Observaciones</w:t>
      </w:r>
      <w:r w:rsidRPr="00380C3B">
        <w:t xml:space="preserve">, a pesar de que la funcionalidad es la adecuada, son muchos pasos para llegar hasta el resultado final. Nos gustaría que esta casilla de "peligro asociado" y o "aspecto ambiental" sea </w:t>
      </w:r>
      <w:r w:rsidRPr="00380C3B">
        <w:lastRenderedPageBreak/>
        <w:t>accesible para que la edite el cliente</w:t>
      </w:r>
      <w:del w:id="254" w:author="María Fernanda Esquivel R." w:date="2013-02-13T21:58:00Z">
        <w:r w:rsidRPr="00380C3B" w:rsidDel="008922BA">
          <w:delText xml:space="preserve"> y-o nosotros</w:delText>
        </w:r>
      </w:del>
      <w:r w:rsidRPr="00380C3B">
        <w:t>.</w:t>
      </w:r>
      <w:r>
        <w:t xml:space="preserve"> </w:t>
      </w:r>
      <w:r>
        <w:rPr>
          <w:color w:val="365F91" w:themeColor="accent1" w:themeShade="BF"/>
        </w:rPr>
        <w:t>Simplificar como se agregan las observaciones.</w:t>
      </w:r>
      <w:ins w:id="255" w:author="María Fernanda Esquivel R." w:date="2013-02-13T21:58:00Z">
        <w:r w:rsidR="008922BA">
          <w:rPr>
            <w:color w:val="365F91" w:themeColor="accent1" w:themeShade="BF"/>
          </w:rPr>
          <w:t xml:space="preserve"> </w:t>
        </w:r>
      </w:ins>
      <w:commentRangeEnd w:id="253"/>
      <w:r w:rsidR="000D2567">
        <w:rPr>
          <w:rStyle w:val="Refdecomentario"/>
        </w:rPr>
        <w:commentReference w:id="253"/>
      </w:r>
    </w:p>
    <w:p w14:paraId="318EDEC6" w14:textId="739C9C09" w:rsidR="000D2567" w:rsidRDefault="00506AB3">
      <w:pPr>
        <w:ind w:left="720"/>
        <w:rPr>
          <w:ins w:id="256" w:author="Andrey Alfaro" w:date="2013-02-25T11:29:00Z"/>
          <w:color w:val="1F497D" w:themeColor="text2"/>
        </w:rPr>
        <w:pPrChange w:id="257" w:author="Andrey Alfaro" w:date="2013-02-25T10:49:00Z">
          <w:pPr>
            <w:numPr>
              <w:numId w:val="1"/>
            </w:numPr>
            <w:tabs>
              <w:tab w:val="num" w:pos="720"/>
            </w:tabs>
            <w:ind w:left="720" w:hanging="360"/>
          </w:pPr>
        </w:pPrChange>
      </w:pPr>
      <w:commentRangeStart w:id="258"/>
      <w:commentRangeStart w:id="259"/>
      <w:ins w:id="260" w:author="Andrey Alfaro" w:date="2013-02-25T11:03:00Z">
        <w:r w:rsidRPr="00DD64E3">
          <w:rPr>
            <w:color w:val="1F497D" w:themeColor="text2"/>
            <w:highlight w:val="lightGray"/>
            <w:rPrChange w:id="261" w:author="Andrey Alfaro" w:date="2013-02-25T12:45:00Z">
              <w:rPr/>
            </w:rPrChange>
          </w:rPr>
          <w:t xml:space="preserve">( </w:t>
        </w:r>
      </w:ins>
      <w:ins w:id="262" w:author="Andrey Alfaro" w:date="2013-02-25T11:52:00Z">
        <w:r w:rsidR="006B0F3E" w:rsidRPr="00DD64E3">
          <w:rPr>
            <w:color w:val="1F497D" w:themeColor="text2"/>
            <w:highlight w:val="lightGray"/>
          </w:rPr>
          <w:t>Simplificar</w:t>
        </w:r>
      </w:ins>
      <w:ins w:id="263" w:author="Andrey Alfaro" w:date="2013-02-25T11:03:00Z">
        <w:r w:rsidRPr="00DD64E3">
          <w:rPr>
            <w:color w:val="1F497D" w:themeColor="text2"/>
            <w:highlight w:val="lightGray"/>
            <w:rPrChange w:id="264" w:author="Andrey Alfaro" w:date="2013-02-25T12:45:00Z">
              <w:rPr/>
            </w:rPrChange>
          </w:rPr>
          <w:t xml:space="preserve"> pasos </w:t>
        </w:r>
      </w:ins>
      <w:ins w:id="265" w:author="Andrey Alfaro" w:date="2013-02-25T12:44:00Z">
        <w:r w:rsidR="00DD64E3" w:rsidRPr="00DD64E3">
          <w:rPr>
            <w:color w:val="1F497D" w:themeColor="text2"/>
            <w:highlight w:val="lightGray"/>
          </w:rPr>
          <w:t>observaciones?</w:t>
        </w:r>
      </w:ins>
      <w:ins w:id="266" w:author="Andrey Alfaro" w:date="2013-02-25T11:04:00Z">
        <w:r w:rsidRPr="00DD64E3">
          <w:rPr>
            <w:color w:val="1F497D" w:themeColor="text2"/>
            <w:highlight w:val="lightGray"/>
            <w:rPrChange w:id="267" w:author="Andrey Alfaro" w:date="2013-02-25T12:45:00Z">
              <w:rPr/>
            </w:rPrChange>
          </w:rPr>
          <w:t xml:space="preserve"> )</w:t>
        </w:r>
      </w:ins>
      <w:commentRangeEnd w:id="258"/>
      <w:ins w:id="268" w:author="Andrey Alfaro" w:date="2013-02-25T11:57:00Z">
        <w:r w:rsidR="00970DEC" w:rsidRPr="00DD64E3">
          <w:rPr>
            <w:rStyle w:val="Refdecomentario"/>
            <w:highlight w:val="lightGray"/>
            <w:rPrChange w:id="269" w:author="Andrey Alfaro" w:date="2013-02-25T12:45:00Z">
              <w:rPr>
                <w:rStyle w:val="Refdecomentario"/>
              </w:rPr>
            </w:rPrChange>
          </w:rPr>
          <w:commentReference w:id="258"/>
        </w:r>
      </w:ins>
      <w:commentRangeEnd w:id="259"/>
      <w:ins w:id="270" w:author="Andrey Alfaro" w:date="2013-02-25T12:44:00Z">
        <w:r w:rsidR="00DD64E3" w:rsidRPr="00DD64E3">
          <w:rPr>
            <w:rStyle w:val="Refdecomentario"/>
            <w:highlight w:val="lightGray"/>
            <w:rPrChange w:id="271" w:author="Andrey Alfaro" w:date="2013-02-25T12:45:00Z">
              <w:rPr>
                <w:rStyle w:val="Refdecomentario"/>
              </w:rPr>
            </w:rPrChange>
          </w:rPr>
          <w:commentReference w:id="259"/>
        </w:r>
      </w:ins>
    </w:p>
    <w:p w14:paraId="3CC1DB7F" w14:textId="60940B35" w:rsidR="00AA651B" w:rsidDel="00DD64E3" w:rsidRDefault="00DD64E3">
      <w:pPr>
        <w:ind w:left="720"/>
        <w:rPr>
          <w:del w:id="272" w:author="Andrey Alfaro" w:date="2013-02-25T12:39:00Z"/>
          <w:color w:val="1F497D" w:themeColor="text2"/>
        </w:rPr>
        <w:pPrChange w:id="273" w:author="Andrey Alfaro" w:date="2013-02-25T10:49:00Z">
          <w:pPr>
            <w:numPr>
              <w:numId w:val="1"/>
            </w:numPr>
            <w:tabs>
              <w:tab w:val="num" w:pos="720"/>
            </w:tabs>
            <w:ind w:left="720" w:hanging="360"/>
          </w:pPr>
        </w:pPrChange>
      </w:pPr>
      <w:ins w:id="274" w:author="Andrey Alfaro" w:date="2013-02-25T12:44:00Z">
        <w:r w:rsidRPr="006B0F3E">
          <w:rPr>
            <w:color w:val="1F497D" w:themeColor="text2"/>
            <w:highlight w:val="lightGray"/>
          </w:rPr>
          <w:t>(</w:t>
        </w:r>
        <w:r>
          <w:rPr>
            <w:color w:val="1F497D" w:themeColor="text2"/>
            <w:highlight w:val="lightGray"/>
          </w:rPr>
          <w:t>Observaciones</w:t>
        </w:r>
      </w:ins>
      <w:ins w:id="275" w:author="Andrey Alfaro" w:date="2013-02-25T11:29:00Z">
        <w:r w:rsidR="00AA651B" w:rsidRPr="006B0F3E">
          <w:rPr>
            <w:color w:val="1F497D" w:themeColor="text2"/>
            <w:highlight w:val="lightGray"/>
            <w:rPrChange w:id="276" w:author="Andrey Alfaro" w:date="2013-02-25T11:52:00Z">
              <w:rPr>
                <w:color w:val="1F497D" w:themeColor="text2"/>
              </w:rPr>
            </w:rPrChange>
          </w:rPr>
          <w:t xml:space="preserve"> editables</w:t>
        </w:r>
      </w:ins>
      <w:ins w:id="277" w:author="Andrey Alfaro" w:date="2013-02-25T11:30:00Z">
        <w:r w:rsidR="00AA651B" w:rsidRPr="006B0F3E">
          <w:rPr>
            <w:color w:val="1F497D" w:themeColor="text2"/>
            <w:highlight w:val="lightGray"/>
            <w:rPrChange w:id="278" w:author="Andrey Alfaro" w:date="2013-02-25T11:52:00Z">
              <w:rPr>
                <w:color w:val="1F497D" w:themeColor="text2"/>
              </w:rPr>
            </w:rPrChange>
          </w:rPr>
          <w:t xml:space="preserve"> por el usuario 8 horas)</w:t>
        </w:r>
      </w:ins>
    </w:p>
    <w:p w14:paraId="22C170C1" w14:textId="77777777" w:rsidR="00DD64E3" w:rsidRDefault="00DD64E3">
      <w:pPr>
        <w:ind w:left="720"/>
        <w:rPr>
          <w:ins w:id="279" w:author="Andrey Alfaro" w:date="2013-02-25T12:39:00Z"/>
          <w:color w:val="1F497D" w:themeColor="text2"/>
        </w:rPr>
        <w:pPrChange w:id="280" w:author="Andrey Alfaro" w:date="2013-02-25T11:52:00Z">
          <w:pPr>
            <w:numPr>
              <w:numId w:val="1"/>
            </w:numPr>
            <w:tabs>
              <w:tab w:val="num" w:pos="720"/>
            </w:tabs>
            <w:ind w:left="720" w:hanging="360"/>
          </w:pPr>
        </w:pPrChange>
      </w:pPr>
    </w:p>
    <w:p w14:paraId="3F5E6124" w14:textId="6181CAC4" w:rsidR="00DD64E3" w:rsidRPr="00506AB3" w:rsidRDefault="00DD64E3">
      <w:pPr>
        <w:ind w:left="720"/>
        <w:rPr>
          <w:ins w:id="281" w:author="Andrey Alfaro" w:date="2013-02-25T12:39:00Z"/>
          <w:color w:val="1F497D" w:themeColor="text2"/>
          <w:rPrChange w:id="282" w:author="Andrey Alfaro" w:date="2013-02-25T11:14:00Z">
            <w:rPr>
              <w:ins w:id="283" w:author="Andrey Alfaro" w:date="2013-02-25T12:39:00Z"/>
            </w:rPr>
          </w:rPrChange>
        </w:rPr>
        <w:pPrChange w:id="284" w:author="Andrey Alfaro" w:date="2013-02-25T10:49:00Z">
          <w:pPr>
            <w:numPr>
              <w:numId w:val="1"/>
            </w:numPr>
            <w:tabs>
              <w:tab w:val="num" w:pos="720"/>
            </w:tabs>
            <w:ind w:left="720" w:hanging="360"/>
          </w:pPr>
        </w:pPrChange>
      </w:pPr>
      <w:commentRangeStart w:id="285"/>
      <w:ins w:id="286" w:author="Andrey Alfaro" w:date="2013-02-25T12:43:00Z">
        <w:r w:rsidRPr="00DD64E3">
          <w:rPr>
            <w:color w:val="1F497D" w:themeColor="text2"/>
            <w:highlight w:val="lightGray"/>
            <w:rPrChange w:id="287" w:author="Andrey Alfaro" w:date="2013-02-25T12:43:00Z">
              <w:rPr>
                <w:color w:val="1F497D" w:themeColor="text2"/>
                <w:highlight w:val="cyan"/>
              </w:rPr>
            </w:rPrChange>
          </w:rPr>
          <w:t>(Administrador</w:t>
        </w:r>
      </w:ins>
      <w:ins w:id="288" w:author="Andrey Alfaro" w:date="2013-02-25T12:39:00Z">
        <w:r w:rsidRPr="00DD64E3">
          <w:rPr>
            <w:color w:val="1F497D" w:themeColor="text2"/>
            <w:highlight w:val="lightGray"/>
            <w:rPrChange w:id="289" w:author="Andrey Alfaro" w:date="2013-02-25T12:43:00Z">
              <w:rPr>
                <w:color w:val="1F497D" w:themeColor="text2"/>
              </w:rPr>
            </w:rPrChange>
          </w:rPr>
          <w:t xml:space="preserve"> de observaciones 16 horas)</w:t>
        </w:r>
        <w:commentRangeEnd w:id="285"/>
        <w:r w:rsidRPr="00DD64E3">
          <w:rPr>
            <w:rStyle w:val="Refdecomentario"/>
            <w:highlight w:val="lightGray"/>
            <w:rPrChange w:id="290" w:author="Andrey Alfaro" w:date="2013-02-25T12:43:00Z">
              <w:rPr>
                <w:rStyle w:val="Refdecomentario"/>
              </w:rPr>
            </w:rPrChange>
          </w:rPr>
          <w:commentReference w:id="285"/>
        </w:r>
      </w:ins>
    </w:p>
    <w:p w14:paraId="7AA21650" w14:textId="5956600B" w:rsidR="00380C3B" w:rsidRPr="00380C3B" w:rsidDel="006B0F3E" w:rsidRDefault="00380C3B">
      <w:pPr>
        <w:ind w:left="720"/>
        <w:rPr>
          <w:del w:id="291" w:author="Andrey Alfaro" w:date="2013-02-25T11:52:00Z"/>
          <w:color w:val="365F91" w:themeColor="accent1" w:themeShade="BF"/>
        </w:rPr>
        <w:pPrChange w:id="292" w:author="Andrey Alfaro" w:date="2013-02-25T11:52:00Z">
          <w:pPr>
            <w:numPr>
              <w:numId w:val="1"/>
            </w:numPr>
            <w:tabs>
              <w:tab w:val="num" w:pos="720"/>
            </w:tabs>
            <w:ind w:left="720" w:hanging="360"/>
          </w:pPr>
        </w:pPrChange>
      </w:pPr>
      <w:moveFromRangeStart w:id="293" w:author="María Fernanda Esquivel R." w:date="2013-02-13T21:46:00Z" w:name="move222411346"/>
      <w:moveFrom w:id="294" w:author="María Fernanda Esquivel R." w:date="2013-02-13T21:46:00Z">
        <w:del w:id="295" w:author="Andrey Alfaro" w:date="2013-02-25T11:52:00Z">
          <w:r w:rsidDel="006B0F3E">
            <w:rPr>
              <w:color w:val="365F91" w:themeColor="accent1" w:themeShade="BF"/>
            </w:rPr>
            <w:delText xml:space="preserve">Orden de las casillas. </w:delText>
          </w:r>
          <w:r w:rsidRPr="00380C3B" w:rsidDel="006B0F3E">
            <w:delText>Para efectos de visualización del cliente en el último nivel, al ser el RESUMEN lo más importante para el cliente, nos gustaría que se destaque este apartado, ya sea con un color y-o al posicionarlo en el centro y parte superior de la pantalla. Igualmente en orden de prioridad, el aspecto o peligro (observaciones), artículo, Permisos, Entidad, Sanciones, Observaciones</w:delText>
          </w:r>
          <w:r w:rsidR="00C83D19" w:rsidDel="006B0F3E">
            <w:delText xml:space="preserve"> del Cliente (nube anaranjada).</w:delText>
          </w:r>
          <w:r w:rsidDel="006B0F3E">
            <w:rPr>
              <w:b/>
              <w:bCs/>
            </w:rPr>
            <w:delText xml:space="preserve"> </w:delText>
          </w:r>
          <w:r w:rsidRPr="00380C3B" w:rsidDel="006B0F3E">
            <w:rPr>
              <w:b/>
              <w:bCs/>
              <w:color w:val="365F91" w:themeColor="accent1" w:themeShade="BF"/>
            </w:rPr>
            <w:delText>Darle un color</w:delText>
          </w:r>
          <w:r w:rsidDel="006B0F3E">
            <w:rPr>
              <w:b/>
              <w:bCs/>
              <w:color w:val="365F91" w:themeColor="accent1" w:themeShade="BF"/>
            </w:rPr>
            <w:delText xml:space="preserve"> al fondo del título resumen.</w:delText>
          </w:r>
        </w:del>
      </w:moveFrom>
    </w:p>
    <w:p w14:paraId="373EE4CA" w14:textId="743C3D0B" w:rsidR="009C05C1" w:rsidDel="006B0F3E" w:rsidRDefault="00380C3B">
      <w:pPr>
        <w:ind w:left="720"/>
        <w:rPr>
          <w:del w:id="296" w:author="Andrey Alfaro" w:date="2013-02-25T11:52:00Z"/>
        </w:rPr>
        <w:pPrChange w:id="297" w:author="Andrey Alfaro" w:date="2013-02-25T11:52:00Z">
          <w:pPr>
            <w:numPr>
              <w:numId w:val="1"/>
            </w:numPr>
            <w:tabs>
              <w:tab w:val="num" w:pos="720"/>
            </w:tabs>
            <w:ind w:left="720" w:hanging="360"/>
          </w:pPr>
        </w:pPrChange>
      </w:pPr>
      <w:moveFrom w:id="298" w:author="María Fernanda Esquivel R." w:date="2013-02-13T21:46:00Z">
        <w:del w:id="299" w:author="Andrey Alfaro" w:date="2013-02-25T11:52:00Z">
          <w:r w:rsidRPr="00380C3B" w:rsidDel="006B0F3E">
            <w:delText>En esta misma línea, para efectos de ubicación y despliegue, se nos ocurre que el lado derecho se destine exclusivamente al artículo y a la nube naranja, y que en el lado izquierdo se incorporen las demás casillas. Igualmente, la casilla de resumen, nos gustaría que su borde venga en un color distinto. De igual manera para el resto de títulos (entidades, artículo, permisos, observaciones) que su texto esté en negrita (el objetivo es que se logre diferenciar).</w:delText>
          </w:r>
        </w:del>
      </w:moveFrom>
    </w:p>
    <w:p w14:paraId="02DBD840" w14:textId="6BC9E872" w:rsidR="00380C3B" w:rsidDel="002F2AC3" w:rsidRDefault="00380C3B">
      <w:pPr>
        <w:ind w:left="720"/>
        <w:pPrChange w:id="300" w:author="Andrey Alfaro" w:date="2013-02-25T11:52:00Z">
          <w:pPr>
            <w:numPr>
              <w:numId w:val="1"/>
            </w:numPr>
            <w:tabs>
              <w:tab w:val="num" w:pos="720"/>
            </w:tabs>
            <w:ind w:left="720" w:hanging="360"/>
          </w:pPr>
        </w:pPrChange>
      </w:pPr>
      <w:moveFrom w:id="301" w:author="María Fernanda Esquivel R." w:date="2013-02-13T21:46:00Z">
        <w:r w:rsidDel="002F2AC3">
          <w:t xml:space="preserve">Buscar </w:t>
        </w:r>
        <w:r w:rsidR="00465982" w:rsidDel="002F2AC3">
          <w:t>solución</w:t>
        </w:r>
        <w:r w:rsidDel="002F2AC3">
          <w:t xml:space="preserve"> para cuando hay mucho texto en los artículos. Puede ser con scroll o una mejor solución.</w:t>
        </w:r>
        <w:r w:rsidR="00F97C4C" w:rsidDel="002F2AC3">
          <w:t xml:space="preserve"> Puede ser la casilla de todo el ancho del espacio destinado a información</w:t>
        </w:r>
      </w:moveFrom>
    </w:p>
    <w:moveFromRangeEnd w:id="293"/>
    <w:p w14:paraId="0DD4CDDC" w14:textId="72B0F0A8" w:rsidR="005E200B" w:rsidRDefault="005E200B" w:rsidP="005E200B">
      <w:pPr>
        <w:numPr>
          <w:ilvl w:val="0"/>
          <w:numId w:val="1"/>
        </w:numPr>
        <w:tabs>
          <w:tab w:val="left" w:pos="720"/>
        </w:tabs>
        <w:rPr>
          <w:ins w:id="302" w:author="Andrey Alfaro" w:date="2013-02-25T10:51:00Z"/>
        </w:rPr>
      </w:pPr>
      <w:r w:rsidRPr="005E200B">
        <w:t>Donde se eligen artículos al componer que no se pierda el nombre del artículo</w:t>
      </w:r>
      <w:r w:rsidR="00465982">
        <w:t xml:space="preserve"> y</w:t>
      </w:r>
      <w:r w:rsidRPr="005E200B">
        <w:t>a que no se sabe en que norma se está. Esto es en el compositor.</w:t>
      </w:r>
    </w:p>
    <w:p w14:paraId="5A44A66F" w14:textId="3CED8735" w:rsidR="000D2567" w:rsidRPr="00506AB3" w:rsidRDefault="000D2567">
      <w:pPr>
        <w:ind w:firstLine="720"/>
        <w:rPr>
          <w:ins w:id="303" w:author="Andrey Alfaro" w:date="2013-02-25T10:51:00Z"/>
          <w:color w:val="1F497D" w:themeColor="text2"/>
          <w:rPrChange w:id="304" w:author="Andrey Alfaro" w:date="2013-02-25T11:13:00Z">
            <w:rPr>
              <w:ins w:id="305" w:author="Andrey Alfaro" w:date="2013-02-25T10:51:00Z"/>
            </w:rPr>
          </w:rPrChange>
        </w:rPr>
        <w:pPrChange w:id="306" w:author="Andrey Alfaro" w:date="2013-02-25T11:52:00Z">
          <w:pPr>
            <w:numPr>
              <w:numId w:val="1"/>
            </w:numPr>
            <w:tabs>
              <w:tab w:val="left" w:pos="720"/>
            </w:tabs>
            <w:ind w:left="720" w:hanging="360"/>
          </w:pPr>
        </w:pPrChange>
      </w:pPr>
      <w:ins w:id="307" w:author="Andrey Alfaro" w:date="2013-02-25T10:51:00Z">
        <w:r w:rsidRPr="00AA651B">
          <w:rPr>
            <w:color w:val="1F497D" w:themeColor="text2"/>
            <w:highlight w:val="lightGray"/>
            <w:rPrChange w:id="308" w:author="Andrey Alfaro" w:date="2013-02-25T11:31:00Z">
              <w:rPr/>
            </w:rPrChange>
          </w:rPr>
          <w:t>( 2 horas )</w:t>
        </w:r>
      </w:ins>
    </w:p>
    <w:p w14:paraId="51DB695F" w14:textId="77777777" w:rsidR="000D2567" w:rsidRPr="000D2567" w:rsidRDefault="000D2567">
      <w:pPr>
        <w:ind w:firstLine="360"/>
        <w:rPr>
          <w:u w:val="single"/>
          <w:rPrChange w:id="309" w:author="Andrey Alfaro" w:date="2013-02-25T10:51:00Z">
            <w:rPr/>
          </w:rPrChange>
        </w:rPr>
        <w:pPrChange w:id="310" w:author="Andrey Alfaro" w:date="2013-02-25T10:51:00Z">
          <w:pPr>
            <w:numPr>
              <w:numId w:val="1"/>
            </w:numPr>
            <w:tabs>
              <w:tab w:val="left" w:pos="720"/>
            </w:tabs>
            <w:ind w:left="720" w:hanging="360"/>
          </w:pPr>
        </w:pPrChange>
      </w:pPr>
    </w:p>
    <w:p w14:paraId="6FAE53E1" w14:textId="7320F171" w:rsidR="005E200B" w:rsidRPr="001872AF" w:rsidRDefault="005E200B" w:rsidP="00380C3B">
      <w:pPr>
        <w:numPr>
          <w:ilvl w:val="0"/>
          <w:numId w:val="1"/>
        </w:numPr>
        <w:rPr>
          <w:ins w:id="311" w:author="Andrey Alfaro" w:date="2013-02-25T10:36:00Z"/>
          <w:highlight w:val="magenta"/>
          <w:rPrChange w:id="312" w:author="Andrey Alfaro" w:date="2013-02-25T12:01:00Z">
            <w:rPr>
              <w:ins w:id="313" w:author="Andrey Alfaro" w:date="2013-02-25T10:36:00Z"/>
            </w:rPr>
          </w:rPrChange>
        </w:rPr>
      </w:pPr>
      <w:r w:rsidRPr="001872AF">
        <w:rPr>
          <w:highlight w:val="magenta"/>
          <w:rPrChange w:id="314" w:author="Andrey Alfaro" w:date="2013-02-25T12:01:00Z">
            <w:rPr/>
          </w:rPrChange>
        </w:rPr>
        <w:t>Ordenar artículos basados en 1000 (miles) para que se mantenga un orden</w:t>
      </w:r>
      <w:ins w:id="315" w:author="María Fernanda Esquivel R." w:date="2013-02-13T22:00:00Z">
        <w:r w:rsidR="008922BA" w:rsidRPr="001872AF">
          <w:rPr>
            <w:highlight w:val="magenta"/>
            <w:rPrChange w:id="316" w:author="Andrey Alfaro" w:date="2013-02-25T12:01:00Z">
              <w:rPr/>
            </w:rPrChange>
          </w:rPr>
          <w:t xml:space="preserve"> </w:t>
        </w:r>
        <w:del w:id="317" w:author="Andrey Alfaro" w:date="2013-02-25T10:51:00Z">
          <w:r w:rsidR="008922BA" w:rsidRPr="001872AF" w:rsidDel="000D2567">
            <w:rPr>
              <w:highlight w:val="magenta"/>
              <w:rPrChange w:id="318" w:author="Andrey Alfaro" w:date="2013-02-25T12:01:00Z">
                <w:rPr/>
              </w:rPrChange>
            </w:rPr>
            <w:delText>automaticamente</w:delText>
          </w:r>
        </w:del>
      </w:ins>
      <w:ins w:id="319" w:author="Andrey Alfaro" w:date="2013-02-25T10:51:00Z">
        <w:r w:rsidR="000D2567" w:rsidRPr="001872AF">
          <w:rPr>
            <w:highlight w:val="magenta"/>
            <w:rPrChange w:id="320" w:author="Andrey Alfaro" w:date="2013-02-25T12:01:00Z">
              <w:rPr/>
            </w:rPrChange>
          </w:rPr>
          <w:t>automáticamente</w:t>
        </w:r>
      </w:ins>
      <w:r w:rsidRPr="001872AF">
        <w:rPr>
          <w:highlight w:val="magenta"/>
          <w:rPrChange w:id="321" w:author="Andrey Alfaro" w:date="2013-02-25T12:01:00Z">
            <w:rPr/>
          </w:rPrChange>
        </w:rPr>
        <w:t>.</w:t>
      </w:r>
    </w:p>
    <w:p w14:paraId="21D6A2E2" w14:textId="2B722FBD" w:rsidR="00C83D56" w:rsidRDefault="006B0F3E">
      <w:pPr>
        <w:ind w:left="360" w:firstLine="360"/>
        <w:rPr>
          <w:ins w:id="322" w:author="Andrey Alfaro" w:date="2013-02-25T11:53:00Z"/>
        </w:rPr>
        <w:pPrChange w:id="323" w:author="Andrey Alfaro" w:date="2013-02-25T11:52:00Z">
          <w:pPr>
            <w:numPr>
              <w:numId w:val="1"/>
            </w:numPr>
            <w:tabs>
              <w:tab w:val="num" w:pos="720"/>
            </w:tabs>
            <w:ind w:left="720" w:hanging="360"/>
          </w:pPr>
        </w:pPrChange>
      </w:pPr>
      <w:ins w:id="324" w:author="Andrey Alfaro" w:date="2013-02-25T11:53:00Z">
        <w:r w:rsidRPr="00AA651B">
          <w:rPr>
            <w:highlight w:val="lightGray"/>
          </w:rPr>
          <w:t>(</w:t>
        </w:r>
        <w:r>
          <w:rPr>
            <w:highlight w:val="lightGray"/>
          </w:rPr>
          <w:t>Orden</w:t>
        </w:r>
      </w:ins>
      <w:ins w:id="325" w:author="Andrey Alfaro" w:date="2013-02-25T11:52:00Z">
        <w:r>
          <w:rPr>
            <w:highlight w:val="lightGray"/>
          </w:rPr>
          <w:t xml:space="preserve"> </w:t>
        </w:r>
      </w:ins>
      <w:ins w:id="326" w:author="Andrey Alfaro" w:date="2013-02-25T11:53:00Z">
        <w:r>
          <w:rPr>
            <w:highlight w:val="lightGray"/>
          </w:rPr>
          <w:t>alfabético</w:t>
        </w:r>
      </w:ins>
      <w:ins w:id="327" w:author="Andrey Alfaro" w:date="2013-02-25T11:13:00Z">
        <w:r>
          <w:rPr>
            <w:highlight w:val="lightGray"/>
          </w:rPr>
          <w:t xml:space="preserve"> </w:t>
        </w:r>
      </w:ins>
      <w:ins w:id="328" w:author="Andrey Alfaro" w:date="2013-02-25T11:52:00Z">
        <w:r>
          <w:rPr>
            <w:highlight w:val="lightGray"/>
          </w:rPr>
          <w:t xml:space="preserve">Ya </w:t>
        </w:r>
      </w:ins>
      <w:ins w:id="329" w:author="Andrey Alfaro" w:date="2013-02-25T11:53:00Z">
        <w:r>
          <w:rPr>
            <w:highlight w:val="lightGray"/>
          </w:rPr>
          <w:t>está</w:t>
        </w:r>
      </w:ins>
      <w:ins w:id="330" w:author="Andrey Alfaro" w:date="2013-02-25T11:52:00Z">
        <w:r>
          <w:rPr>
            <w:highlight w:val="lightGray"/>
          </w:rPr>
          <w:t xml:space="preserve"> </w:t>
        </w:r>
      </w:ins>
      <w:ins w:id="331" w:author="Andrey Alfaro" w:date="2013-02-25T11:53:00Z">
        <w:r w:rsidR="00F24A86">
          <w:rPr>
            <w:highlight w:val="lightGray"/>
          </w:rPr>
          <w:t>implementado</w:t>
        </w:r>
        <w:r w:rsidR="00F24A86" w:rsidRPr="00AA651B">
          <w:rPr>
            <w:highlight w:val="lightGray"/>
          </w:rPr>
          <w:t>)</w:t>
        </w:r>
      </w:ins>
    </w:p>
    <w:p w14:paraId="255B399A" w14:textId="64474B5F" w:rsidR="006B0F3E" w:rsidRDefault="006B0F3E">
      <w:pPr>
        <w:ind w:left="360" w:firstLine="360"/>
        <w:rPr>
          <w:ins w:id="332" w:author="Andrey Alfaro" w:date="2013-02-25T11:13:00Z"/>
        </w:rPr>
        <w:pPrChange w:id="333" w:author="Andrey Alfaro" w:date="2013-02-25T11:52:00Z">
          <w:pPr>
            <w:numPr>
              <w:numId w:val="1"/>
            </w:numPr>
            <w:tabs>
              <w:tab w:val="num" w:pos="720"/>
            </w:tabs>
            <w:ind w:left="720" w:hanging="360"/>
          </w:pPr>
        </w:pPrChange>
      </w:pPr>
      <w:ins w:id="334" w:author="Andrey Alfaro" w:date="2013-02-25T11:53:00Z">
        <w:r w:rsidRPr="00F24A86">
          <w:rPr>
            <w:highlight w:val="lightGray"/>
            <w:rPrChange w:id="335" w:author="Andrey Alfaro" w:date="2013-02-25T11:53:00Z">
              <w:rPr/>
            </w:rPrChange>
          </w:rPr>
          <w:t>(Orden 1000 [miles] ? )</w:t>
        </w:r>
      </w:ins>
    </w:p>
    <w:p w14:paraId="26866D02" w14:textId="77777777" w:rsidR="00506AB3" w:rsidRPr="00506AB3" w:rsidRDefault="00506AB3">
      <w:pPr>
        <w:ind w:left="360"/>
        <w:pPrChange w:id="336" w:author="Andrey Alfaro" w:date="2013-02-25T10:36:00Z">
          <w:pPr>
            <w:numPr>
              <w:numId w:val="1"/>
            </w:numPr>
            <w:tabs>
              <w:tab w:val="num" w:pos="720"/>
            </w:tabs>
            <w:ind w:left="720" w:hanging="360"/>
          </w:pPr>
        </w:pPrChange>
      </w:pPr>
    </w:p>
    <w:p w14:paraId="1B5FA050" w14:textId="041EE0B7" w:rsidR="000E0E06" w:rsidRDefault="000E0E06" w:rsidP="00380C3B">
      <w:pPr>
        <w:numPr>
          <w:ilvl w:val="0"/>
          <w:numId w:val="1"/>
        </w:numPr>
        <w:rPr>
          <w:ins w:id="337" w:author="María Fernanda Esquivel R." w:date="2013-02-13T21:33:00Z"/>
        </w:rPr>
      </w:pPr>
      <w:commentRangeStart w:id="338"/>
      <w:ins w:id="339" w:author="María Fernanda Esquivel R." w:date="2013-02-13T21:33:00Z">
        <w:r>
          <w:t xml:space="preserve">Crear una segunda versión de PDF </w:t>
        </w:r>
      </w:ins>
      <w:ins w:id="340" w:author="María Fernanda Esquivel R." w:date="2013-02-13T21:34:00Z">
        <w:r>
          <w:t xml:space="preserve">( esta sería la versión que entregaríamos al cliente y por ende no requerimos que venga tan completo) </w:t>
        </w:r>
      </w:ins>
      <w:ins w:id="341" w:author="María Fernanda Esquivel R." w:date="2013-02-13T21:33:00Z">
        <w:r>
          <w:t>que incluya lo siguiente:</w:t>
        </w:r>
      </w:ins>
    </w:p>
    <w:p w14:paraId="312AED79" w14:textId="65A6DA62" w:rsidR="000E0E06" w:rsidRDefault="000E0E06">
      <w:pPr>
        <w:ind w:left="720"/>
        <w:rPr>
          <w:ins w:id="342" w:author="María Fernanda Esquivel R." w:date="2013-02-13T21:33:00Z"/>
        </w:rPr>
        <w:pPrChange w:id="343" w:author="María Fernanda Esquivel R." w:date="2013-02-13T21:33:00Z">
          <w:pPr>
            <w:numPr>
              <w:numId w:val="1"/>
            </w:numPr>
            <w:tabs>
              <w:tab w:val="num" w:pos="720"/>
            </w:tabs>
            <w:ind w:left="720" w:hanging="360"/>
          </w:pPr>
        </w:pPrChange>
      </w:pPr>
      <w:commentRangeStart w:id="344"/>
      <w:ins w:id="345" w:author="María Fernanda Esquivel R." w:date="2013-02-13T21:33:00Z">
        <w:r>
          <w:t>a. Numero y Nombre de la Norma</w:t>
        </w:r>
      </w:ins>
    </w:p>
    <w:p w14:paraId="7D23E8CC" w14:textId="7DE5FD5B" w:rsidR="000E0E06" w:rsidRDefault="000E0E06">
      <w:pPr>
        <w:ind w:left="720"/>
        <w:rPr>
          <w:ins w:id="346" w:author="Andrey Alfaro" w:date="2013-02-25T10:32:00Z"/>
        </w:rPr>
        <w:pPrChange w:id="347" w:author="María Fernanda Esquivel R." w:date="2013-02-13T21:33:00Z">
          <w:pPr>
            <w:numPr>
              <w:numId w:val="1"/>
            </w:numPr>
            <w:tabs>
              <w:tab w:val="num" w:pos="720"/>
            </w:tabs>
            <w:ind w:left="720" w:hanging="360"/>
          </w:pPr>
        </w:pPrChange>
      </w:pPr>
      <w:ins w:id="348" w:author="María Fernanda Esquivel R." w:date="2013-02-13T21:33:00Z">
        <w:r>
          <w:t xml:space="preserve">b. </w:t>
        </w:r>
      </w:ins>
      <w:ins w:id="349" w:author="María Fernanda Esquivel R." w:date="2013-02-13T21:35:00Z">
        <w:r>
          <w:t>Artículos</w:t>
        </w:r>
      </w:ins>
      <w:ins w:id="350" w:author="María Fernanda Esquivel R." w:date="2013-02-13T21:34:00Z">
        <w:r>
          <w:t xml:space="preserve"> relacionados</w:t>
        </w:r>
      </w:ins>
      <w:commentRangeEnd w:id="338"/>
      <w:r w:rsidR="00C83D56">
        <w:rPr>
          <w:rStyle w:val="Refdecomentario"/>
        </w:rPr>
        <w:commentReference w:id="338"/>
      </w:r>
      <w:commentRangeEnd w:id="344"/>
      <w:r w:rsidR="00AA651B">
        <w:rPr>
          <w:rStyle w:val="Refdecomentario"/>
        </w:rPr>
        <w:commentReference w:id="344"/>
      </w:r>
    </w:p>
    <w:p w14:paraId="7452A902" w14:textId="0BF2B421" w:rsidR="00C83D56" w:rsidDel="000D2567" w:rsidRDefault="00C83D56">
      <w:pPr>
        <w:ind w:left="720"/>
        <w:rPr>
          <w:ins w:id="351" w:author="María Fernanda Esquivel R." w:date="2013-02-13T21:34:00Z"/>
          <w:del w:id="352" w:author="Andrey Alfaro" w:date="2013-02-25T10:51:00Z"/>
        </w:rPr>
        <w:pPrChange w:id="353" w:author="María Fernanda Esquivel R." w:date="2013-02-13T21:33:00Z">
          <w:pPr>
            <w:numPr>
              <w:numId w:val="1"/>
            </w:numPr>
            <w:tabs>
              <w:tab w:val="num" w:pos="720"/>
            </w:tabs>
            <w:ind w:left="720" w:hanging="360"/>
          </w:pPr>
        </w:pPrChange>
      </w:pPr>
    </w:p>
    <w:p w14:paraId="603A4F5D" w14:textId="77777777" w:rsidR="000E0E06" w:rsidRDefault="000E0E06">
      <w:pPr>
        <w:ind w:left="720"/>
        <w:rPr>
          <w:ins w:id="354" w:author="María Fernanda Esquivel R." w:date="2013-02-13T21:34:00Z"/>
        </w:rPr>
        <w:pPrChange w:id="355" w:author="María Fernanda Esquivel R." w:date="2013-02-13T21:33:00Z">
          <w:pPr>
            <w:numPr>
              <w:numId w:val="1"/>
            </w:numPr>
            <w:tabs>
              <w:tab w:val="num" w:pos="720"/>
            </w:tabs>
            <w:ind w:left="720" w:hanging="360"/>
          </w:pPr>
        </w:pPrChange>
      </w:pPr>
    </w:p>
    <w:p w14:paraId="7BED13F8" w14:textId="51241A36" w:rsidR="000E0E06" w:rsidRDefault="000E0E06">
      <w:pPr>
        <w:ind w:left="720"/>
        <w:rPr>
          <w:ins w:id="356" w:author="María Fernanda Esquivel R." w:date="2013-02-13T21:41:00Z"/>
        </w:rPr>
        <w:pPrChange w:id="357" w:author="María Fernanda Esquivel R." w:date="2013-02-13T21:33:00Z">
          <w:pPr>
            <w:numPr>
              <w:numId w:val="1"/>
            </w:numPr>
            <w:tabs>
              <w:tab w:val="num" w:pos="720"/>
            </w:tabs>
            <w:ind w:left="720" w:hanging="360"/>
          </w:pPr>
        </w:pPrChange>
      </w:pPr>
      <w:ins w:id="358" w:author="María Fernanda Esquivel R." w:date="2013-02-13T21:34:00Z">
        <w:r>
          <w:t>Debe de ordenarse por norma.</w:t>
        </w:r>
      </w:ins>
    </w:p>
    <w:p w14:paraId="78F51693" w14:textId="52EB19B0" w:rsidR="000D2567" w:rsidRPr="00506AB3" w:rsidRDefault="00506AB3" w:rsidP="000D2567">
      <w:pPr>
        <w:ind w:left="720"/>
        <w:rPr>
          <w:ins w:id="359" w:author="Andrey Alfaro" w:date="2013-02-25T10:51:00Z"/>
          <w:color w:val="1F497D" w:themeColor="text2"/>
          <w:rPrChange w:id="360" w:author="Andrey Alfaro" w:date="2013-02-25T11:09:00Z">
            <w:rPr>
              <w:ins w:id="361" w:author="Andrey Alfaro" w:date="2013-02-25T10:51:00Z"/>
            </w:rPr>
          </w:rPrChange>
        </w:rPr>
      </w:pPr>
      <w:ins w:id="362" w:author="Andrey Alfaro" w:date="2013-02-25T10:51:00Z">
        <w:r w:rsidRPr="00AA651B">
          <w:rPr>
            <w:color w:val="1F497D" w:themeColor="text2"/>
            <w:highlight w:val="lightGray"/>
            <w:rPrChange w:id="363" w:author="Andrey Alfaro" w:date="2013-02-25T11:31:00Z">
              <w:rPr/>
            </w:rPrChange>
          </w:rPr>
          <w:t xml:space="preserve">(PDF cliente, </w:t>
        </w:r>
      </w:ins>
      <w:ins w:id="364" w:author="Andrey Alfaro" w:date="2013-02-25T11:32:00Z">
        <w:r w:rsidR="00AA651B">
          <w:rPr>
            <w:color w:val="1F497D" w:themeColor="text2"/>
            <w:highlight w:val="lightGray"/>
          </w:rPr>
          <w:t>16</w:t>
        </w:r>
      </w:ins>
      <w:ins w:id="365" w:author="Andrey Alfaro" w:date="2013-02-25T11:09:00Z">
        <w:r w:rsidRPr="00AA651B">
          <w:rPr>
            <w:color w:val="1F497D" w:themeColor="text2"/>
            <w:highlight w:val="lightGray"/>
            <w:rPrChange w:id="366" w:author="Andrey Alfaro" w:date="2013-02-25T11:31:00Z">
              <w:rPr/>
            </w:rPrChange>
          </w:rPr>
          <w:t xml:space="preserve"> horas</w:t>
        </w:r>
      </w:ins>
      <w:ins w:id="367" w:author="Andrey Alfaro" w:date="2013-02-25T10:51:00Z">
        <w:r w:rsidR="000D2567" w:rsidRPr="00AA651B">
          <w:rPr>
            <w:color w:val="1F497D" w:themeColor="text2"/>
            <w:highlight w:val="lightGray"/>
            <w:rPrChange w:id="368" w:author="Andrey Alfaro" w:date="2013-02-25T11:31:00Z">
              <w:rPr/>
            </w:rPrChange>
          </w:rPr>
          <w:t>)</w:t>
        </w:r>
      </w:ins>
    </w:p>
    <w:p w14:paraId="670AB858" w14:textId="77777777" w:rsidR="000E0E06" w:rsidRDefault="000E0E06">
      <w:pPr>
        <w:ind w:left="720"/>
        <w:rPr>
          <w:ins w:id="369" w:author="María Fernanda Esquivel R." w:date="2013-02-13T21:41:00Z"/>
        </w:rPr>
        <w:pPrChange w:id="370" w:author="María Fernanda Esquivel R." w:date="2013-02-13T21:33:00Z">
          <w:pPr>
            <w:numPr>
              <w:numId w:val="1"/>
            </w:numPr>
            <w:tabs>
              <w:tab w:val="num" w:pos="720"/>
            </w:tabs>
            <w:ind w:left="720" w:hanging="360"/>
          </w:pPr>
        </w:pPrChange>
      </w:pPr>
    </w:p>
    <w:p w14:paraId="214EEE8C" w14:textId="77777777" w:rsidR="000E0E06" w:rsidRDefault="000E0E06">
      <w:pPr>
        <w:ind w:left="720"/>
        <w:rPr>
          <w:ins w:id="371" w:author="María Fernanda Esquivel R." w:date="2013-02-13T21:41:00Z"/>
        </w:rPr>
        <w:pPrChange w:id="372" w:author="María Fernanda Esquivel R." w:date="2013-02-13T21:33:00Z">
          <w:pPr>
            <w:numPr>
              <w:numId w:val="1"/>
            </w:numPr>
            <w:tabs>
              <w:tab w:val="num" w:pos="720"/>
            </w:tabs>
            <w:ind w:left="720" w:hanging="360"/>
          </w:pPr>
        </w:pPrChange>
      </w:pPr>
    </w:p>
    <w:p w14:paraId="403EEC71" w14:textId="77777777" w:rsidR="00C83D56" w:rsidRPr="00C81074" w:rsidRDefault="000E0E06">
      <w:pPr>
        <w:rPr>
          <w:ins w:id="373" w:author="Andrey Alfaro" w:date="2013-02-25T10:31:00Z"/>
          <w:highlight w:val="magenta"/>
          <w:rPrChange w:id="374" w:author="Andrey Alfaro" w:date="2013-03-14T10:05:00Z">
            <w:rPr>
              <w:ins w:id="375" w:author="Andrey Alfaro" w:date="2013-02-25T10:31:00Z"/>
            </w:rPr>
          </w:rPrChange>
        </w:rPr>
        <w:pPrChange w:id="376" w:author="María Fernanda Esquivel R." w:date="2013-02-13T21:41:00Z">
          <w:pPr>
            <w:numPr>
              <w:numId w:val="1"/>
            </w:numPr>
            <w:tabs>
              <w:tab w:val="num" w:pos="720"/>
            </w:tabs>
            <w:ind w:left="720" w:hanging="360"/>
          </w:pPr>
        </w:pPrChange>
      </w:pPr>
      <w:ins w:id="377" w:author="María Fernanda Esquivel R." w:date="2013-02-13T21:41:00Z">
        <w:r>
          <w:t xml:space="preserve">14.  </w:t>
        </w:r>
        <w:r w:rsidRPr="00C81074">
          <w:rPr>
            <w:highlight w:val="magenta"/>
            <w:rPrChange w:id="378" w:author="Andrey Alfaro" w:date="2013-03-14T10:05:00Z">
              <w:rPr/>
            </w:rPrChange>
          </w:rPr>
          <w:t>Incluir un bot</w:t>
        </w:r>
      </w:ins>
      <w:ins w:id="379" w:author="María Fernanda Esquivel R." w:date="2013-02-13T21:42:00Z">
        <w:r w:rsidRPr="00C81074">
          <w:rPr>
            <w:highlight w:val="magenta"/>
            <w:rPrChange w:id="380" w:author="Andrey Alfaro" w:date="2013-03-14T10:05:00Z">
              <w:rPr/>
            </w:rPrChange>
          </w:rPr>
          <w:t>ón para país</w:t>
        </w:r>
      </w:ins>
      <w:ins w:id="381" w:author="María Fernanda Esquivel R." w:date="2013-02-13T21:41:00Z">
        <w:r w:rsidR="008922BA" w:rsidRPr="00C81074">
          <w:rPr>
            <w:highlight w:val="magenta"/>
            <w:rPrChange w:id="382" w:author="Andrey Alfaro" w:date="2013-03-14T10:05:00Z">
              <w:rPr/>
            </w:rPrChange>
          </w:rPr>
          <w:t xml:space="preserve">. </w:t>
        </w:r>
      </w:ins>
      <w:ins w:id="383" w:author="Andrey Alfaro" w:date="2013-02-25T10:30:00Z">
        <w:r w:rsidR="00C83D56" w:rsidRPr="00C81074">
          <w:rPr>
            <w:highlight w:val="magenta"/>
            <w:rPrChange w:id="384" w:author="Andrey Alfaro" w:date="2013-03-14T10:05:00Z">
              <w:rPr/>
            </w:rPrChange>
          </w:rPr>
          <w:t xml:space="preserve"> </w:t>
        </w:r>
      </w:ins>
    </w:p>
    <w:p w14:paraId="4E4CF3F3" w14:textId="7131B954" w:rsidR="00C83D56" w:rsidRPr="00C81074" w:rsidRDefault="000D2567">
      <w:pPr>
        <w:rPr>
          <w:ins w:id="385" w:author="Andrey Alfaro" w:date="2013-02-25T10:51:00Z"/>
          <w:color w:val="1F497D" w:themeColor="text2"/>
          <w:highlight w:val="magenta"/>
          <w:rPrChange w:id="386" w:author="Andrey Alfaro" w:date="2013-03-14T10:05:00Z">
            <w:rPr>
              <w:ins w:id="387" w:author="Andrey Alfaro" w:date="2013-02-25T10:51:00Z"/>
            </w:rPr>
          </w:rPrChange>
        </w:rPr>
        <w:pPrChange w:id="388" w:author="María Fernanda Esquivel R." w:date="2013-02-13T21:41:00Z">
          <w:pPr>
            <w:numPr>
              <w:numId w:val="1"/>
            </w:numPr>
            <w:tabs>
              <w:tab w:val="num" w:pos="720"/>
            </w:tabs>
            <w:ind w:left="720" w:hanging="360"/>
          </w:pPr>
        </w:pPrChange>
      </w:pPr>
      <w:ins w:id="389" w:author="Andrey Alfaro" w:date="2013-02-25T10:30:00Z">
        <w:r w:rsidRPr="00C81074">
          <w:rPr>
            <w:color w:val="1F497D" w:themeColor="text2"/>
            <w:highlight w:val="magenta"/>
            <w:rPrChange w:id="390" w:author="Andrey Alfaro" w:date="2013-03-14T10:05:00Z">
              <w:rPr/>
            </w:rPrChange>
          </w:rPr>
          <w:t>(</w:t>
        </w:r>
      </w:ins>
      <w:ins w:id="391" w:author="Andrey Alfaro" w:date="2013-02-25T10:51:00Z">
        <w:r w:rsidRPr="00C81074">
          <w:rPr>
            <w:color w:val="1F497D" w:themeColor="text2"/>
            <w:highlight w:val="magenta"/>
            <w:rPrChange w:id="392" w:author="Andrey Alfaro" w:date="2013-03-14T10:05:00Z">
              <w:rPr/>
            </w:rPrChange>
          </w:rPr>
          <w:t>4</w:t>
        </w:r>
      </w:ins>
      <w:ins w:id="393" w:author="Andrey Alfaro" w:date="2013-02-25T10:30:00Z">
        <w:r w:rsidR="00C83D56" w:rsidRPr="00C81074">
          <w:rPr>
            <w:color w:val="1F497D" w:themeColor="text2"/>
            <w:highlight w:val="magenta"/>
            <w:rPrChange w:id="394" w:author="Andrey Alfaro" w:date="2013-03-14T10:05:00Z">
              <w:rPr/>
            </w:rPrChange>
          </w:rPr>
          <w:t xml:space="preserve"> horas con la lista de países y base de datos)</w:t>
        </w:r>
      </w:ins>
    </w:p>
    <w:p w14:paraId="6D7000C5" w14:textId="77777777" w:rsidR="000D2567" w:rsidRPr="00C81074" w:rsidRDefault="000D2567">
      <w:pPr>
        <w:rPr>
          <w:ins w:id="395" w:author="Andrey Alfaro" w:date="2013-02-25T10:30:00Z"/>
          <w:highlight w:val="magenta"/>
          <w:rPrChange w:id="396" w:author="Andrey Alfaro" w:date="2013-03-14T10:05:00Z">
            <w:rPr>
              <w:ins w:id="397" w:author="Andrey Alfaro" w:date="2013-02-25T10:30:00Z"/>
            </w:rPr>
          </w:rPrChange>
        </w:rPr>
        <w:pPrChange w:id="398" w:author="María Fernanda Esquivel R." w:date="2013-02-13T21:41:00Z">
          <w:pPr>
            <w:numPr>
              <w:numId w:val="1"/>
            </w:numPr>
            <w:tabs>
              <w:tab w:val="num" w:pos="720"/>
            </w:tabs>
            <w:ind w:left="720" w:hanging="360"/>
          </w:pPr>
        </w:pPrChange>
      </w:pPr>
    </w:p>
    <w:p w14:paraId="0A37A30A" w14:textId="77777777" w:rsidR="00C83D56" w:rsidRDefault="008922BA">
      <w:pPr>
        <w:rPr>
          <w:ins w:id="399" w:author="Andrey Alfaro" w:date="2013-02-25T10:31:00Z"/>
        </w:rPr>
        <w:pPrChange w:id="400" w:author="María Fernanda Esquivel R." w:date="2013-02-13T21:41:00Z">
          <w:pPr>
            <w:numPr>
              <w:numId w:val="1"/>
            </w:numPr>
            <w:tabs>
              <w:tab w:val="num" w:pos="720"/>
            </w:tabs>
            <w:ind w:left="720" w:hanging="360"/>
          </w:pPr>
        </w:pPrChange>
      </w:pPr>
      <w:ins w:id="401" w:author="María Fernanda Esquivel R." w:date="2013-02-13T21:41:00Z">
        <w:r w:rsidRPr="00C81074">
          <w:rPr>
            <w:highlight w:val="magenta"/>
            <w:rPrChange w:id="402" w:author="Andrey Alfaro" w:date="2013-03-14T10:05:00Z">
              <w:rPr/>
            </w:rPrChange>
          </w:rPr>
          <w:t>Nuestra idea es poder vender este servicio a nivel regional. Por ende, como muchas de las normas repiten nombres y son demasiadas, necesitamos alguna funcionalidad que permita en la pantalla de nosotros se cree un bot</w:t>
        </w:r>
      </w:ins>
      <w:ins w:id="403" w:author="María Fernanda Esquivel R." w:date="2013-02-13T22:02:00Z">
        <w:r w:rsidRPr="00C81074">
          <w:rPr>
            <w:highlight w:val="magenta"/>
            <w:rPrChange w:id="404" w:author="Andrey Alfaro" w:date="2013-03-14T10:05:00Z">
              <w:rPr/>
            </w:rPrChange>
          </w:rPr>
          <w:t>ón (puede ser a la par de proyectos) que permita escoger el país que vamos a trabajar.</w:t>
        </w:r>
      </w:ins>
      <w:ins w:id="405" w:author="Andrey Alfaro" w:date="2013-02-25T10:31:00Z">
        <w:r w:rsidR="00C83D56">
          <w:t xml:space="preserve"> </w:t>
        </w:r>
      </w:ins>
    </w:p>
    <w:p w14:paraId="1B9FBE02" w14:textId="77777777" w:rsidR="000D2567" w:rsidRDefault="000D2567">
      <w:pPr>
        <w:rPr>
          <w:ins w:id="406" w:author="Andrey Alfaro" w:date="2013-02-25T10:51:00Z"/>
        </w:rPr>
        <w:pPrChange w:id="407" w:author="María Fernanda Esquivel R." w:date="2013-02-13T21:41:00Z">
          <w:pPr>
            <w:numPr>
              <w:numId w:val="1"/>
            </w:numPr>
            <w:tabs>
              <w:tab w:val="num" w:pos="720"/>
            </w:tabs>
            <w:ind w:left="720" w:hanging="360"/>
          </w:pPr>
        </w:pPrChange>
      </w:pPr>
    </w:p>
    <w:p w14:paraId="6C223DE2" w14:textId="395B081A" w:rsidR="000E0E06" w:rsidRPr="00506AB3" w:rsidRDefault="00C83D56">
      <w:pPr>
        <w:rPr>
          <w:ins w:id="408" w:author="Andrey Alfaro" w:date="2013-02-25T10:30:00Z"/>
          <w:color w:val="1F497D" w:themeColor="text2"/>
          <w:rPrChange w:id="409" w:author="Andrey Alfaro" w:date="2013-02-25T11:09:00Z">
            <w:rPr>
              <w:ins w:id="410" w:author="Andrey Alfaro" w:date="2013-02-25T10:30:00Z"/>
            </w:rPr>
          </w:rPrChange>
        </w:rPr>
        <w:pPrChange w:id="411" w:author="María Fernanda Esquivel R." w:date="2013-02-13T21:41:00Z">
          <w:pPr>
            <w:numPr>
              <w:numId w:val="1"/>
            </w:numPr>
            <w:tabs>
              <w:tab w:val="num" w:pos="720"/>
            </w:tabs>
            <w:ind w:left="720" w:hanging="360"/>
          </w:pPr>
        </w:pPrChange>
      </w:pPr>
      <w:ins w:id="412" w:author="Andrey Alfaro" w:date="2013-02-25T10:31:00Z">
        <w:r w:rsidRPr="00506AB3">
          <w:rPr>
            <w:color w:val="1F497D" w:themeColor="text2"/>
            <w:rPrChange w:id="413" w:author="Andrey Alfaro" w:date="2013-02-25T11:09:00Z">
              <w:rPr/>
            </w:rPrChange>
          </w:rPr>
          <w:t>(Filtrar por país, para proyectos, 2 horas para poner select con filtro en lista de proyectos)</w:t>
        </w:r>
      </w:ins>
    </w:p>
    <w:p w14:paraId="083AAEB4" w14:textId="77777777" w:rsidR="00C83D56" w:rsidRDefault="00C83D56">
      <w:pPr>
        <w:rPr>
          <w:ins w:id="414" w:author="María Fernanda Esquivel R." w:date="2013-02-13T21:33:00Z"/>
        </w:rPr>
        <w:pPrChange w:id="415" w:author="María Fernanda Esquivel R." w:date="2013-02-13T21:41:00Z">
          <w:pPr>
            <w:numPr>
              <w:numId w:val="1"/>
            </w:numPr>
            <w:tabs>
              <w:tab w:val="num" w:pos="720"/>
            </w:tabs>
            <w:ind w:left="720" w:hanging="360"/>
          </w:pPr>
        </w:pPrChange>
      </w:pPr>
    </w:p>
    <w:p w14:paraId="4D14E09B" w14:textId="77777777" w:rsidR="000E0E06" w:rsidRDefault="000E0E06">
      <w:pPr>
        <w:ind w:left="720"/>
        <w:rPr>
          <w:ins w:id="416" w:author="María Fernanda Esquivel R." w:date="2013-02-13T21:33:00Z"/>
        </w:rPr>
        <w:pPrChange w:id="417" w:author="María Fernanda Esquivel R." w:date="2013-02-13T21:33:00Z">
          <w:pPr>
            <w:numPr>
              <w:numId w:val="1"/>
            </w:numPr>
            <w:tabs>
              <w:tab w:val="num" w:pos="720"/>
            </w:tabs>
            <w:ind w:left="720" w:hanging="360"/>
          </w:pPr>
        </w:pPrChange>
      </w:pPr>
    </w:p>
    <w:p w14:paraId="56E504FC" w14:textId="77777777" w:rsidR="000E0E06" w:rsidRDefault="000E0E06">
      <w:pPr>
        <w:rPr>
          <w:ins w:id="418" w:author="María Fernanda Esquivel R." w:date="2013-02-13T21:33:00Z"/>
        </w:rPr>
        <w:pPrChange w:id="419" w:author="María Fernanda Esquivel R." w:date="2013-02-13T21:33:00Z">
          <w:pPr>
            <w:numPr>
              <w:numId w:val="1"/>
            </w:numPr>
            <w:tabs>
              <w:tab w:val="num" w:pos="720"/>
            </w:tabs>
            <w:ind w:left="720" w:hanging="360"/>
          </w:pPr>
        </w:pPrChange>
      </w:pPr>
    </w:p>
    <w:p w14:paraId="35A3C274" w14:textId="2F2B806F" w:rsidR="000E0E06" w:rsidRDefault="004C306D">
      <w:pPr>
        <w:rPr>
          <w:ins w:id="420" w:author="María Fernanda Esquivel R." w:date="2013-02-13T22:05:00Z"/>
        </w:rPr>
        <w:pPrChange w:id="421" w:author="María Fernanda Esquivel R." w:date="2013-02-13T21:33:00Z">
          <w:pPr>
            <w:numPr>
              <w:numId w:val="1"/>
            </w:numPr>
            <w:tabs>
              <w:tab w:val="num" w:pos="720"/>
            </w:tabs>
            <w:ind w:left="720" w:hanging="360"/>
          </w:pPr>
        </w:pPrChange>
      </w:pPr>
      <w:ins w:id="422" w:author="María Fernanda Esquivel R." w:date="2013-02-13T22:05:00Z">
        <w:r>
          <w:t>ESTO ES PRIORIDAD SIETE</w:t>
        </w:r>
      </w:ins>
    </w:p>
    <w:p w14:paraId="7FCE7A01" w14:textId="77777777" w:rsidR="004C306D" w:rsidRDefault="004C306D">
      <w:pPr>
        <w:rPr>
          <w:ins w:id="423" w:author="María Fernanda Esquivel R." w:date="2013-02-13T22:05:00Z"/>
        </w:rPr>
        <w:pPrChange w:id="424" w:author="María Fernanda Esquivel R." w:date="2013-02-13T21:33:00Z">
          <w:pPr>
            <w:numPr>
              <w:numId w:val="1"/>
            </w:numPr>
            <w:tabs>
              <w:tab w:val="num" w:pos="720"/>
            </w:tabs>
            <w:ind w:left="720" w:hanging="360"/>
          </w:pPr>
        </w:pPrChange>
      </w:pPr>
    </w:p>
    <w:p w14:paraId="32EAF6C5" w14:textId="77777777" w:rsidR="004C306D" w:rsidRPr="00380C3B" w:rsidRDefault="004C306D">
      <w:pPr>
        <w:pPrChange w:id="425" w:author="María Fernanda Esquivel R." w:date="2013-02-13T21:33:00Z">
          <w:pPr>
            <w:numPr>
              <w:numId w:val="1"/>
            </w:numPr>
            <w:tabs>
              <w:tab w:val="num" w:pos="720"/>
            </w:tabs>
            <w:ind w:left="720" w:hanging="360"/>
          </w:pPr>
        </w:pPrChange>
      </w:pPr>
    </w:p>
    <w:sectPr w:rsidR="004C306D" w:rsidRPr="00380C3B" w:rsidSect="00DB5F74">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9" w:author="Andrey Alfaro" w:date="2013-02-25T10:55:00Z" w:initials="A">
    <w:p w14:paraId="67F842F1" w14:textId="4E68CC35" w:rsidR="00C637DC" w:rsidRDefault="00C637DC">
      <w:pPr>
        <w:pStyle w:val="Textocomentario"/>
      </w:pPr>
      <w:r>
        <w:rPr>
          <w:rStyle w:val="Refdecomentario"/>
        </w:rPr>
        <w:annotationRef/>
      </w:r>
      <w:r>
        <w:t>La importancia de las casillas tiene que definirlas para que al programarla las ponga.</w:t>
      </w:r>
    </w:p>
    <w:p w14:paraId="21978F7F" w14:textId="77777777" w:rsidR="00C637DC" w:rsidRDefault="00C637DC">
      <w:pPr>
        <w:pStyle w:val="Textocomentario"/>
      </w:pPr>
    </w:p>
    <w:p w14:paraId="256EFBA0" w14:textId="1E812297" w:rsidR="00C637DC" w:rsidRDefault="00C637DC">
      <w:pPr>
        <w:pStyle w:val="Textocomentario"/>
      </w:pPr>
      <w:r>
        <w:t>Otra opción es que desde el editor (administrador) puedan definirlo ellas, pero esto lleva mas tiempo</w:t>
      </w:r>
    </w:p>
    <w:p w14:paraId="16002466" w14:textId="77777777" w:rsidR="00C637DC" w:rsidRDefault="00C637DC">
      <w:pPr>
        <w:pStyle w:val="Textocomentario"/>
      </w:pPr>
    </w:p>
  </w:comment>
  <w:comment w:id="112" w:author="Andrey Alfaro" w:date="2013-02-25T11:39:00Z" w:initials="A">
    <w:p w14:paraId="56E45858" w14:textId="153B9C5B" w:rsidR="00467993" w:rsidRDefault="00467993">
      <w:pPr>
        <w:pStyle w:val="Textocomentario"/>
      </w:pPr>
      <w:r>
        <w:rPr>
          <w:rStyle w:val="Refdecomentario"/>
        </w:rPr>
        <w:annotationRef/>
      </w:r>
      <w:r>
        <w:t>Otro solución es utilizar un modo fullcreen para los datos</w:t>
      </w:r>
      <w:r w:rsidR="0047343D">
        <w:t>, colocando los datos en una sola pantalla estilo presentación</w:t>
      </w:r>
    </w:p>
    <w:p w14:paraId="050BAA3F" w14:textId="77777777" w:rsidR="0047343D" w:rsidRDefault="0047343D">
      <w:pPr>
        <w:pStyle w:val="Textocomentario"/>
      </w:pPr>
    </w:p>
    <w:p w14:paraId="4143B19D" w14:textId="77777777" w:rsidR="00467993" w:rsidRDefault="00467993">
      <w:pPr>
        <w:pStyle w:val="Textocomentario"/>
      </w:pPr>
    </w:p>
  </w:comment>
  <w:comment w:id="129" w:author="Andrey Alfaro" w:date="2013-02-25T11:21:00Z" w:initials="A">
    <w:p w14:paraId="77EF108B" w14:textId="41EFD799" w:rsidR="008853D8" w:rsidRDefault="008853D8">
      <w:pPr>
        <w:pStyle w:val="Textocomentario"/>
      </w:pPr>
      <w:r>
        <w:rPr>
          <w:rStyle w:val="Refdecomentario"/>
        </w:rPr>
        <w:annotationRef/>
      </w:r>
      <w:r>
        <w:t>Cambia la estructura de cómo se incluyen categorías y normas dentro de un proyecto</w:t>
      </w:r>
    </w:p>
    <w:p w14:paraId="2A37FBE2" w14:textId="77777777" w:rsidR="008853D8" w:rsidRDefault="008853D8">
      <w:pPr>
        <w:pStyle w:val="Textocomentario"/>
      </w:pPr>
    </w:p>
  </w:comment>
  <w:comment w:id="130" w:author="Andrey Alfaro" w:date="2013-02-25T11:22:00Z" w:initials="A">
    <w:p w14:paraId="64DCFE5E" w14:textId="16BCFCF7" w:rsidR="008853D8" w:rsidRDefault="008853D8">
      <w:pPr>
        <w:pStyle w:val="Textocomentario"/>
      </w:pPr>
      <w:r>
        <w:rPr>
          <w:rStyle w:val="Refdecomentario"/>
        </w:rPr>
        <w:annotationRef/>
      </w:r>
      <w:r>
        <w:t>El orden de las categorías es el que se le da manualmente en el editor de categorías</w:t>
      </w:r>
    </w:p>
    <w:p w14:paraId="01C01811" w14:textId="77777777" w:rsidR="008853D8" w:rsidRDefault="008853D8">
      <w:pPr>
        <w:pStyle w:val="Textocomentario"/>
      </w:pPr>
    </w:p>
  </w:comment>
  <w:comment w:id="157" w:author="Andrey Alfaro" w:date="2013-02-25T11:47:00Z" w:initials="A">
    <w:p w14:paraId="1C919328" w14:textId="7D57BA04" w:rsidR="00B25AC1" w:rsidRDefault="00B25AC1">
      <w:pPr>
        <w:pStyle w:val="Textocomentario"/>
      </w:pPr>
      <w:r>
        <w:rPr>
          <w:rStyle w:val="Refdecomentario"/>
        </w:rPr>
        <w:annotationRef/>
      </w:r>
      <w:r>
        <w:t>Los artículos están asociados a una norma y las normas a la</w:t>
      </w:r>
      <w:r w:rsidR="00F24A86">
        <w:t>s</w:t>
      </w:r>
      <w:r>
        <w:t xml:space="preserve"> categorías, no habría forma de asociar un artículo directamente a una categoría además no se sabe cuáles artículos de cada norma se asocian con la categoría</w:t>
      </w:r>
      <w:r w:rsidR="00F24A86">
        <w:t xml:space="preserve"> por eso aparecen todos  los artículos de la norma en el editor.</w:t>
      </w:r>
    </w:p>
    <w:p w14:paraId="00349C2A" w14:textId="77777777" w:rsidR="00F24A86" w:rsidRDefault="00F24A86">
      <w:pPr>
        <w:pStyle w:val="Textocomentario"/>
      </w:pPr>
    </w:p>
  </w:comment>
  <w:comment w:id="176" w:author="Andrey Alfaro" w:date="2013-02-25T10:39:00Z" w:initials="A">
    <w:p w14:paraId="0E20A774" w14:textId="49D3A93E" w:rsidR="00C83D56" w:rsidRDefault="00C83D56">
      <w:pPr>
        <w:pStyle w:val="Textocomentario"/>
      </w:pPr>
      <w:r>
        <w:rPr>
          <w:rStyle w:val="Refdecomentario"/>
        </w:rPr>
        <w:annotationRef/>
      </w:r>
      <w:r>
        <w:t>Los errores son reportados automáticamente a mi (andrey) via email y por medio de un registro centralizado de errores, para que el usuario no los vea simplemente desactivo la notificación visual</w:t>
      </w:r>
    </w:p>
    <w:p w14:paraId="72849EA0" w14:textId="77777777" w:rsidR="00C83D56" w:rsidRDefault="00C83D56">
      <w:pPr>
        <w:pStyle w:val="Textocomentario"/>
      </w:pPr>
    </w:p>
  </w:comment>
  <w:comment w:id="191" w:author="Andrey Alfaro" w:date="2013-02-25T11:01:00Z" w:initials="A">
    <w:p w14:paraId="18F8A39F" w14:textId="0BAFA62F" w:rsidR="00C637DC" w:rsidRDefault="00C637DC">
      <w:pPr>
        <w:pStyle w:val="Textocomentario"/>
      </w:pPr>
      <w:r>
        <w:rPr>
          <w:rStyle w:val="Refdecomentario"/>
        </w:rPr>
        <w:annotationRef/>
      </w:r>
      <w:r>
        <w:t>Mostrar los mensajes automáticamente después de ser creados</w:t>
      </w:r>
    </w:p>
    <w:p w14:paraId="70506855" w14:textId="77777777" w:rsidR="00C637DC" w:rsidRDefault="00C637DC">
      <w:pPr>
        <w:pStyle w:val="Textocomentario"/>
      </w:pPr>
    </w:p>
  </w:comment>
  <w:comment w:id="215" w:author="Andrey Alfaro" w:date="2013-02-25T11:28:00Z" w:initials="A">
    <w:p w14:paraId="7BA621C2" w14:textId="032C8FDC" w:rsidR="00AA651B" w:rsidRDefault="00AA651B">
      <w:pPr>
        <w:pStyle w:val="Textocomentario"/>
      </w:pPr>
      <w:r>
        <w:rPr>
          <w:rStyle w:val="Refdecomentario"/>
        </w:rPr>
        <w:annotationRef/>
      </w:r>
      <w:r>
        <w:t>Los comentarios necesitan un administrador para que puedan verlos y administrarlos</w:t>
      </w:r>
    </w:p>
    <w:p w14:paraId="78D44A1F" w14:textId="77777777" w:rsidR="00AA651B" w:rsidRDefault="00AA651B">
      <w:pPr>
        <w:pStyle w:val="Textocomentario"/>
      </w:pPr>
    </w:p>
  </w:comment>
  <w:comment w:id="226" w:author="Andrey Alfaro" w:date="2013-02-25T10:37:00Z" w:initials="A">
    <w:p w14:paraId="572B18FD" w14:textId="6F3A1569" w:rsidR="00C83D56" w:rsidRDefault="00C83D56">
      <w:pPr>
        <w:pStyle w:val="Textocomentario"/>
      </w:pPr>
      <w:r>
        <w:rPr>
          <w:rStyle w:val="Refdecomentario"/>
        </w:rPr>
        <w:annotationRef/>
      </w:r>
      <w:r>
        <w:t>Por seguridad se puede autocerrar una sesión cada x tiempo, además tener logs de los usuarios, también poner un limite de logueos por dia para evitar que se loguen constantemente</w:t>
      </w:r>
    </w:p>
    <w:p w14:paraId="6BC492A1" w14:textId="77777777" w:rsidR="00C83D56" w:rsidRDefault="00C83D56">
      <w:pPr>
        <w:pStyle w:val="Textocomentario"/>
      </w:pPr>
    </w:p>
  </w:comment>
  <w:comment w:id="253" w:author="Andrey Alfaro" w:date="2013-02-25T10:49:00Z" w:initials="A">
    <w:p w14:paraId="510524CD" w14:textId="5634A0DA" w:rsidR="000D2567" w:rsidRDefault="000D2567">
      <w:pPr>
        <w:pStyle w:val="Textocomentario"/>
      </w:pPr>
      <w:r>
        <w:rPr>
          <w:rStyle w:val="Refdecomentario"/>
        </w:rPr>
        <w:annotationRef/>
      </w:r>
      <w:r>
        <w:t xml:space="preserve">El problema de las observaciones es que estas son para un </w:t>
      </w:r>
      <w:r w:rsidR="006B0F3E">
        <w:t>artículo</w:t>
      </w:r>
      <w:r>
        <w:t xml:space="preserve"> especifico que ha sido incluido en una norma y categoría dentro de un proyect</w:t>
      </w:r>
      <w:r w:rsidR="00506AB3">
        <w:t xml:space="preserve">o, </w:t>
      </w:r>
      <w:r w:rsidR="006B0F3E">
        <w:t>por eso es que si no se incluyen primero la categoría, norma y articulo no es posible asignar una observación ya que son especificar para la combinación categoría-norma-articulo-proyecto</w:t>
      </w:r>
    </w:p>
    <w:p w14:paraId="3AAD62C2" w14:textId="77777777" w:rsidR="00506AB3" w:rsidRDefault="00506AB3">
      <w:pPr>
        <w:pStyle w:val="Textocomentario"/>
      </w:pPr>
    </w:p>
    <w:p w14:paraId="73FD5F79" w14:textId="77777777" w:rsidR="000D2567" w:rsidRDefault="000D2567">
      <w:pPr>
        <w:pStyle w:val="Textocomentario"/>
      </w:pPr>
    </w:p>
  </w:comment>
  <w:comment w:id="258" w:author="Andrey Alfaro" w:date="2013-02-25T11:57:00Z" w:initials="A">
    <w:p w14:paraId="369A553B" w14:textId="07C36039" w:rsidR="00970DEC" w:rsidRDefault="00970DEC">
      <w:pPr>
        <w:pStyle w:val="Textocomentario"/>
      </w:pPr>
      <w:r>
        <w:rPr>
          <w:rStyle w:val="Refdecomentario"/>
        </w:rPr>
        <w:annotationRef/>
      </w:r>
      <w:r>
        <w:t>Problema con dependencia de combinación categoría-norma-articulo-proyecto para cada observación</w:t>
      </w:r>
    </w:p>
    <w:p w14:paraId="5296A0FD" w14:textId="77777777" w:rsidR="00970DEC" w:rsidRDefault="00970DEC">
      <w:pPr>
        <w:pStyle w:val="Textocomentario"/>
      </w:pPr>
    </w:p>
  </w:comment>
  <w:comment w:id="259" w:author="Andrey Alfaro" w:date="2013-02-25T12:44:00Z" w:initials="A">
    <w:p w14:paraId="5A1AFDE7" w14:textId="4038EBF5" w:rsidR="00DD64E3" w:rsidRDefault="00DD64E3">
      <w:pPr>
        <w:pStyle w:val="Textocomentario"/>
      </w:pPr>
      <w:r>
        <w:rPr>
          <w:rStyle w:val="Refdecomentario"/>
        </w:rPr>
        <w:annotationRef/>
      </w:r>
      <w:r>
        <w:t>Una opción es poner una lista de artículos incluidos en el proyecto y entonces poner la opción de agregar una observación….</w:t>
      </w:r>
    </w:p>
    <w:p w14:paraId="687088B1" w14:textId="77777777" w:rsidR="00DD64E3" w:rsidRDefault="00DD64E3">
      <w:pPr>
        <w:pStyle w:val="Textocomentario"/>
      </w:pPr>
    </w:p>
    <w:p w14:paraId="62C0E0EE" w14:textId="77777777" w:rsidR="00DD64E3" w:rsidRDefault="00DD64E3">
      <w:pPr>
        <w:pStyle w:val="Textocomentario"/>
      </w:pPr>
    </w:p>
  </w:comment>
  <w:comment w:id="285" w:author="Andrey Alfaro" w:date="2013-02-25T12:39:00Z" w:initials="A">
    <w:p w14:paraId="34A6C8EE" w14:textId="2BE798D0" w:rsidR="00DD64E3" w:rsidRDefault="00DD64E3">
      <w:pPr>
        <w:pStyle w:val="Textocomentario"/>
      </w:pPr>
      <w:r>
        <w:rPr>
          <w:rStyle w:val="Refdecomentario"/>
        </w:rPr>
        <w:annotationRef/>
      </w:r>
      <w:r>
        <w:t>Necesitan un administrador de observaciones para poder controlar las ediciones que el cliente realice, además poder tener control de los cambios realizados y poder ver incluso lo que se ha modificado y eliminado.</w:t>
      </w:r>
    </w:p>
    <w:p w14:paraId="6EDE3130" w14:textId="77777777" w:rsidR="00DD64E3" w:rsidRDefault="00DD64E3">
      <w:pPr>
        <w:pStyle w:val="Textocomentario"/>
      </w:pPr>
    </w:p>
  </w:comment>
  <w:comment w:id="338" w:author="Andrey Alfaro" w:date="2013-02-25T10:33:00Z" w:initials="A">
    <w:p w14:paraId="7C90000E" w14:textId="77777777" w:rsidR="00C83D56" w:rsidRDefault="00C83D56">
      <w:pPr>
        <w:pStyle w:val="Textocomentario"/>
      </w:pPr>
      <w:r>
        <w:rPr>
          <w:rStyle w:val="Refdecomentario"/>
        </w:rPr>
        <w:annotationRef/>
      </w:r>
      <w:r>
        <w:t>Exportación de pdf lleva algo mas de tiempo por que hay que leer y procesar los datos de la base de datos para luego formatearlos y crear un pdf descargable</w:t>
      </w:r>
    </w:p>
    <w:p w14:paraId="1422661F" w14:textId="3B5F0D4D" w:rsidR="00C83D56" w:rsidRDefault="00C83D56">
      <w:pPr>
        <w:pStyle w:val="Textocomentario"/>
      </w:pPr>
    </w:p>
  </w:comment>
  <w:comment w:id="344" w:author="Andrey Alfaro" w:date="2013-02-25T11:32:00Z" w:initials="A">
    <w:p w14:paraId="4B6A482D" w14:textId="77777777" w:rsidR="00AA651B" w:rsidRDefault="00AA651B">
      <w:pPr>
        <w:pStyle w:val="Textocomentario"/>
      </w:pPr>
      <w:r>
        <w:rPr>
          <w:rStyle w:val="Refdecomentario"/>
        </w:rPr>
        <w:annotationRef/>
      </w:r>
      <w:r>
        <w:t>Asistente de exportación de pdf</w:t>
      </w:r>
    </w:p>
    <w:p w14:paraId="20455CA4" w14:textId="475FB7CB" w:rsidR="00AA651B" w:rsidRDefault="00AA651B">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002466" w15:done="0"/>
  <w15:commentEx w15:paraId="4143B19D" w15:done="0"/>
  <w15:commentEx w15:paraId="2A37FBE2" w15:done="0"/>
  <w15:commentEx w15:paraId="01C01811" w15:done="0"/>
  <w15:commentEx w15:paraId="00349C2A" w15:done="0"/>
  <w15:commentEx w15:paraId="72849EA0" w15:done="0"/>
  <w15:commentEx w15:paraId="70506855" w15:done="0"/>
  <w15:commentEx w15:paraId="78D44A1F" w15:done="0"/>
  <w15:commentEx w15:paraId="6BC492A1" w15:done="0"/>
  <w15:commentEx w15:paraId="73FD5F79" w15:done="0"/>
  <w15:commentEx w15:paraId="5296A0FD" w15:done="0"/>
  <w15:commentEx w15:paraId="62C0E0EE" w15:done="0"/>
  <w15:commentEx w15:paraId="6EDE3130" w15:done="0"/>
  <w15:commentEx w15:paraId="1422661F" w15:done="0"/>
  <w15:commentEx w15:paraId="20455CA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E7E216B"/>
    <w:multiLevelType w:val="multilevel"/>
    <w:tmpl w:val="897836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y Alfaro">
    <w15:presenceInfo w15:providerId="Windows Live" w15:userId="09dbee3e1395db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C3B"/>
    <w:rsid w:val="000D2567"/>
    <w:rsid w:val="000E0E06"/>
    <w:rsid w:val="001872AF"/>
    <w:rsid w:val="00214BB5"/>
    <w:rsid w:val="002F2AC3"/>
    <w:rsid w:val="0036553B"/>
    <w:rsid w:val="00380C3B"/>
    <w:rsid w:val="00465982"/>
    <w:rsid w:val="00467993"/>
    <w:rsid w:val="0047343D"/>
    <w:rsid w:val="004C306D"/>
    <w:rsid w:val="00506AB3"/>
    <w:rsid w:val="00515579"/>
    <w:rsid w:val="005E200B"/>
    <w:rsid w:val="006B0F3E"/>
    <w:rsid w:val="008853D8"/>
    <w:rsid w:val="008922BA"/>
    <w:rsid w:val="00970DEC"/>
    <w:rsid w:val="009C05C1"/>
    <w:rsid w:val="009C70C2"/>
    <w:rsid w:val="00AA651B"/>
    <w:rsid w:val="00AE4587"/>
    <w:rsid w:val="00B2571F"/>
    <w:rsid w:val="00B25AC1"/>
    <w:rsid w:val="00B7788D"/>
    <w:rsid w:val="00C637DC"/>
    <w:rsid w:val="00C81074"/>
    <w:rsid w:val="00C83D19"/>
    <w:rsid w:val="00C83D56"/>
    <w:rsid w:val="00CA0B68"/>
    <w:rsid w:val="00DB5F74"/>
    <w:rsid w:val="00DD64E3"/>
    <w:rsid w:val="00F24A86"/>
    <w:rsid w:val="00F97C4C"/>
    <w:rsid w:val="00FD3F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99B0FD"/>
  <w14:defaultImageDpi w14:val="300"/>
  <w15:docId w15:val="{5D814313-A8CC-4D3E-972D-212913DDA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E0E0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E0E06"/>
    <w:rPr>
      <w:rFonts w:ascii="Lucida Grande" w:hAnsi="Lucida Grande" w:cs="Lucida Grande"/>
      <w:sz w:val="18"/>
      <w:szCs w:val="18"/>
      <w:lang w:val="es-ES_tradnl"/>
    </w:rPr>
  </w:style>
  <w:style w:type="character" w:styleId="Refdecomentario">
    <w:name w:val="annotation reference"/>
    <w:basedOn w:val="Fuentedeprrafopredeter"/>
    <w:uiPriority w:val="99"/>
    <w:semiHidden/>
    <w:unhideWhenUsed/>
    <w:rsid w:val="00C83D56"/>
    <w:rPr>
      <w:sz w:val="16"/>
      <w:szCs w:val="16"/>
    </w:rPr>
  </w:style>
  <w:style w:type="paragraph" w:styleId="Textocomentario">
    <w:name w:val="annotation text"/>
    <w:basedOn w:val="Normal"/>
    <w:link w:val="TextocomentarioCar"/>
    <w:uiPriority w:val="99"/>
    <w:semiHidden/>
    <w:unhideWhenUsed/>
    <w:rsid w:val="00C83D56"/>
    <w:rPr>
      <w:sz w:val="20"/>
      <w:szCs w:val="20"/>
    </w:rPr>
  </w:style>
  <w:style w:type="character" w:customStyle="1" w:styleId="TextocomentarioCar">
    <w:name w:val="Texto comentario Car"/>
    <w:basedOn w:val="Fuentedeprrafopredeter"/>
    <w:link w:val="Textocomentario"/>
    <w:uiPriority w:val="99"/>
    <w:semiHidden/>
    <w:rsid w:val="00C83D56"/>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C83D56"/>
    <w:rPr>
      <w:b/>
      <w:bCs/>
    </w:rPr>
  </w:style>
  <w:style w:type="character" w:customStyle="1" w:styleId="AsuntodelcomentarioCar">
    <w:name w:val="Asunto del comentario Car"/>
    <w:basedOn w:val="TextocomentarioCar"/>
    <w:link w:val="Asuntodelcomentario"/>
    <w:uiPriority w:val="99"/>
    <w:semiHidden/>
    <w:rsid w:val="00C83D56"/>
    <w:rPr>
      <w:b/>
      <w:bCs/>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361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71691-5C0F-4625-B4D2-A23730B4E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3</Pages>
  <Words>1090</Words>
  <Characters>6214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Andrey</cp:lastModifiedBy>
  <cp:revision>14</cp:revision>
  <dcterms:created xsi:type="dcterms:W3CDTF">2013-02-25T17:35:00Z</dcterms:created>
  <dcterms:modified xsi:type="dcterms:W3CDTF">2013-03-15T22:20:00Z</dcterms:modified>
</cp:coreProperties>
</file>